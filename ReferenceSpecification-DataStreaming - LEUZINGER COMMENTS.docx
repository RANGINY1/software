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BF8E8" w14:textId="77777777" w:rsidR="00727F35" w:rsidRDefault="00727F35" w:rsidP="405FA339">
      <w:pPr>
        <w:pStyle w:val="Title"/>
        <w:rPr>
          <w:rFonts w:ascii="Georgia (Body)" w:eastAsia="Georgia (Body)" w:hAnsi="Georgia (Body)" w:cs="Georgia (Body)"/>
        </w:rPr>
      </w:pPr>
    </w:p>
    <w:p w14:paraId="1A5BF8E9" w14:textId="77777777" w:rsidR="00727F35" w:rsidRDefault="00727F35" w:rsidP="405FA339">
      <w:pPr>
        <w:pStyle w:val="Title"/>
        <w:rPr>
          <w:rFonts w:ascii="Georgia (Body)" w:eastAsia="Georgia (Body)" w:hAnsi="Georgia (Body)" w:cs="Georgia (Body)"/>
        </w:rPr>
      </w:pPr>
    </w:p>
    <w:p w14:paraId="1A5BF8EA" w14:textId="48C4C328" w:rsidR="00727F35" w:rsidRDefault="00727F35" w:rsidP="405FA339">
      <w:pPr>
        <w:pStyle w:val="Title"/>
        <w:rPr>
          <w:rFonts w:ascii="Georgia (Body)" w:eastAsia="Georgia (Body)" w:hAnsi="Georgia (Body)" w:cs="Georgia (Body)"/>
        </w:rPr>
      </w:pPr>
    </w:p>
    <w:p w14:paraId="079E08D8" w14:textId="65B194C7" w:rsidR="00DB0084" w:rsidRDefault="00D23BBC" w:rsidP="405FA339">
      <w:pPr>
        <w:pStyle w:val="Title"/>
        <w:rPr>
          <w:rFonts w:ascii="Georgia (Body)" w:eastAsia="Georgia (Body)" w:hAnsi="Georgia (Body)" w:cs="Georgia (Body)"/>
        </w:rPr>
      </w:pPr>
      <w:bookmarkStart w:id="0" w:name="_Toc535563247"/>
      <w:bookmarkStart w:id="1" w:name="_Toc535920478"/>
      <w:r w:rsidRPr="405FA339">
        <w:rPr>
          <w:rFonts w:ascii="Georgia (Body)" w:eastAsia="Georgia (Body)" w:hAnsi="Georgia (Body)" w:cs="Georgia (Body)"/>
          <w:spacing w:val="0"/>
        </w:rPr>
        <w:t>Streaming</w:t>
      </w:r>
      <w:bookmarkEnd w:id="0"/>
      <w:bookmarkEnd w:id="1"/>
    </w:p>
    <w:p w14:paraId="1A5BF8EC" w14:textId="1F45C210" w:rsidR="00727F35" w:rsidRPr="00AB4C2A" w:rsidRDefault="00F43267" w:rsidP="405FA339">
      <w:pPr>
        <w:pStyle w:val="Title"/>
        <w:rPr>
          <w:rFonts w:ascii="Georgia (Body)" w:eastAsia="Georgia (Body)" w:hAnsi="Georgia (Body)" w:cs="Georgia (Body)"/>
        </w:rPr>
      </w:pPr>
      <w:bookmarkStart w:id="2" w:name="_Toc535920479"/>
      <w:r w:rsidRPr="405FA339">
        <w:rPr>
          <w:rFonts w:ascii="Georgia (Body)" w:eastAsia="Georgia (Body)" w:hAnsi="Georgia (Body)" w:cs="Georgia (Body)"/>
          <w:spacing w:val="0"/>
        </w:rPr>
        <w:t>Reference Specification</w:t>
      </w:r>
      <w:bookmarkEnd w:id="2"/>
      <w:r w:rsidR="00727F35" w:rsidRPr="405FA339">
        <w:rPr>
          <w:rFonts w:ascii="Georgia (Body)" w:eastAsia="Georgia (Body)" w:hAnsi="Georgia (Body)" w:cs="Georgia (Body)"/>
          <w:spacing w:val="0"/>
        </w:rPr>
        <w:br w:type="page"/>
      </w:r>
    </w:p>
    <w:sdt>
      <w:sdtPr>
        <w:rPr>
          <w:rFonts w:asciiTheme="minorHAnsi" w:eastAsiaTheme="minorHAnsi" w:hAnsiTheme="minorHAnsi" w:cstheme="minorBidi"/>
          <w:b w:val="0"/>
          <w:bCs w:val="0"/>
          <w:color w:val="auto"/>
          <w:sz w:val="22"/>
          <w:szCs w:val="22"/>
        </w:rPr>
        <w:id w:val="1061172186"/>
        <w:docPartObj>
          <w:docPartGallery w:val="Table of Contents"/>
          <w:docPartUnique/>
        </w:docPartObj>
      </w:sdtPr>
      <w:sdtEndPr>
        <w:rPr>
          <w:sz w:val="18"/>
        </w:rPr>
      </w:sdtEndPr>
      <w:sdtContent>
        <w:p w14:paraId="1A5BF8ED" w14:textId="77EE6F30" w:rsidR="000A1937" w:rsidRDefault="01216567" w:rsidP="01216567">
          <w:pPr>
            <w:pStyle w:val="TOCHeading"/>
            <w:rPr>
              <w:rFonts w:ascii="Georgia (Body)" w:eastAsia="Georgia (Body)" w:hAnsi="Georgia (Body)" w:cs="Georgia (Body)"/>
            </w:rPr>
          </w:pPr>
          <w:r>
            <w:t>Contents</w:t>
          </w:r>
        </w:p>
        <w:p w14:paraId="74E6CDC3" w14:textId="2A5E9F55" w:rsidR="000E102D" w:rsidRDefault="00C406A6">
          <w:pPr>
            <w:pStyle w:val="TOC1"/>
            <w:tabs>
              <w:tab w:val="right" w:leader="dot" w:pos="10790"/>
            </w:tabs>
            <w:rPr>
              <w:rFonts w:eastAsiaTheme="minorEastAsia"/>
              <w:noProof/>
            </w:rPr>
          </w:pPr>
          <w:r w:rsidRPr="405FA339">
            <w:fldChar w:fldCharType="begin"/>
          </w:r>
          <w:r>
            <w:rPr>
              <w:sz w:val="10"/>
            </w:rPr>
            <w:instrText xml:space="preserve"> TOC \o "1-2" \h \z \u </w:instrText>
          </w:r>
          <w:r w:rsidRPr="405FA339">
            <w:rPr>
              <w:sz w:val="10"/>
            </w:rPr>
            <w:fldChar w:fldCharType="separate"/>
          </w:r>
          <w:hyperlink w:anchor="_Toc535920478" w:history="1">
            <w:r w:rsidR="000E102D" w:rsidRPr="007E7697">
              <w:rPr>
                <w:rStyle w:val="Hyperlink"/>
                <w:rFonts w:ascii="Georgia (Body)" w:eastAsia="Georgia (Body)" w:hAnsi="Georgia (Body)" w:cs="Georgia (Body)"/>
                <w:noProof/>
              </w:rPr>
              <w:t>Streaming</w:t>
            </w:r>
            <w:r w:rsidR="000E102D">
              <w:rPr>
                <w:noProof/>
                <w:webHidden/>
              </w:rPr>
              <w:tab/>
            </w:r>
            <w:r w:rsidR="000E102D">
              <w:rPr>
                <w:noProof/>
                <w:webHidden/>
              </w:rPr>
              <w:fldChar w:fldCharType="begin"/>
            </w:r>
            <w:r w:rsidR="000E102D">
              <w:rPr>
                <w:noProof/>
                <w:webHidden/>
              </w:rPr>
              <w:instrText xml:space="preserve"> PAGEREF _Toc535920478 \h </w:instrText>
            </w:r>
            <w:r w:rsidR="000E102D">
              <w:rPr>
                <w:noProof/>
                <w:webHidden/>
              </w:rPr>
            </w:r>
            <w:r w:rsidR="000E102D">
              <w:rPr>
                <w:noProof/>
                <w:webHidden/>
              </w:rPr>
              <w:fldChar w:fldCharType="separate"/>
            </w:r>
            <w:r w:rsidR="000E102D">
              <w:rPr>
                <w:noProof/>
                <w:webHidden/>
              </w:rPr>
              <w:t>1</w:t>
            </w:r>
            <w:r w:rsidR="000E102D">
              <w:rPr>
                <w:noProof/>
                <w:webHidden/>
              </w:rPr>
              <w:fldChar w:fldCharType="end"/>
            </w:r>
          </w:hyperlink>
        </w:p>
        <w:p w14:paraId="55709771" w14:textId="6DAF1FDE" w:rsidR="000E102D" w:rsidRDefault="00FE017B">
          <w:pPr>
            <w:pStyle w:val="TOC1"/>
            <w:tabs>
              <w:tab w:val="right" w:leader="dot" w:pos="10790"/>
            </w:tabs>
            <w:rPr>
              <w:rFonts w:eastAsiaTheme="minorEastAsia"/>
              <w:noProof/>
            </w:rPr>
          </w:pPr>
          <w:hyperlink w:anchor="_Toc535920479" w:history="1">
            <w:r w:rsidR="000E102D" w:rsidRPr="007E7697">
              <w:rPr>
                <w:rStyle w:val="Hyperlink"/>
                <w:rFonts w:ascii="Georgia (Body)" w:eastAsia="Georgia (Body)" w:hAnsi="Georgia (Body)" w:cs="Georgia (Body)"/>
                <w:noProof/>
              </w:rPr>
              <w:t>Reference Specification</w:t>
            </w:r>
            <w:r w:rsidR="000E102D">
              <w:rPr>
                <w:noProof/>
                <w:webHidden/>
              </w:rPr>
              <w:tab/>
            </w:r>
            <w:r w:rsidR="000E102D">
              <w:rPr>
                <w:noProof/>
                <w:webHidden/>
              </w:rPr>
              <w:fldChar w:fldCharType="begin"/>
            </w:r>
            <w:r w:rsidR="000E102D">
              <w:rPr>
                <w:noProof/>
                <w:webHidden/>
              </w:rPr>
              <w:instrText xml:space="preserve"> PAGEREF _Toc535920479 \h </w:instrText>
            </w:r>
            <w:r w:rsidR="000E102D">
              <w:rPr>
                <w:noProof/>
                <w:webHidden/>
              </w:rPr>
            </w:r>
            <w:r w:rsidR="000E102D">
              <w:rPr>
                <w:noProof/>
                <w:webHidden/>
              </w:rPr>
              <w:fldChar w:fldCharType="separate"/>
            </w:r>
            <w:r w:rsidR="000E102D">
              <w:rPr>
                <w:noProof/>
                <w:webHidden/>
              </w:rPr>
              <w:t>1</w:t>
            </w:r>
            <w:r w:rsidR="000E102D">
              <w:rPr>
                <w:noProof/>
                <w:webHidden/>
              </w:rPr>
              <w:fldChar w:fldCharType="end"/>
            </w:r>
          </w:hyperlink>
        </w:p>
        <w:p w14:paraId="5B6EAF94" w14:textId="5A41A09A" w:rsidR="000E102D" w:rsidRDefault="00FE017B">
          <w:pPr>
            <w:pStyle w:val="TOC2"/>
            <w:tabs>
              <w:tab w:val="right" w:leader="dot" w:pos="10790"/>
            </w:tabs>
            <w:rPr>
              <w:rFonts w:eastAsiaTheme="minorEastAsia"/>
              <w:noProof/>
            </w:rPr>
          </w:pPr>
          <w:hyperlink w:anchor="_Toc535920480" w:history="1">
            <w:r w:rsidR="000E102D" w:rsidRPr="007E7697">
              <w:rPr>
                <w:rStyle w:val="Hyperlink"/>
                <w:noProof/>
              </w:rPr>
              <w:t>Goal</w:t>
            </w:r>
            <w:r w:rsidR="000E102D">
              <w:rPr>
                <w:noProof/>
                <w:webHidden/>
              </w:rPr>
              <w:tab/>
            </w:r>
            <w:r w:rsidR="000E102D">
              <w:rPr>
                <w:noProof/>
                <w:webHidden/>
              </w:rPr>
              <w:fldChar w:fldCharType="begin"/>
            </w:r>
            <w:r w:rsidR="000E102D">
              <w:rPr>
                <w:noProof/>
                <w:webHidden/>
              </w:rPr>
              <w:instrText xml:space="preserve"> PAGEREF _Toc535920480 \h </w:instrText>
            </w:r>
            <w:r w:rsidR="000E102D">
              <w:rPr>
                <w:noProof/>
                <w:webHidden/>
              </w:rPr>
            </w:r>
            <w:r w:rsidR="000E102D">
              <w:rPr>
                <w:noProof/>
                <w:webHidden/>
              </w:rPr>
              <w:fldChar w:fldCharType="separate"/>
            </w:r>
            <w:r w:rsidR="000E102D">
              <w:rPr>
                <w:noProof/>
                <w:webHidden/>
              </w:rPr>
              <w:t>3</w:t>
            </w:r>
            <w:r w:rsidR="000E102D">
              <w:rPr>
                <w:noProof/>
                <w:webHidden/>
              </w:rPr>
              <w:fldChar w:fldCharType="end"/>
            </w:r>
          </w:hyperlink>
        </w:p>
        <w:p w14:paraId="40529F53" w14:textId="319CF5F3" w:rsidR="000E102D" w:rsidRDefault="00FE017B">
          <w:pPr>
            <w:pStyle w:val="TOC2"/>
            <w:tabs>
              <w:tab w:val="right" w:leader="dot" w:pos="10790"/>
            </w:tabs>
            <w:rPr>
              <w:rFonts w:eastAsiaTheme="minorEastAsia"/>
              <w:noProof/>
            </w:rPr>
          </w:pPr>
          <w:hyperlink w:anchor="_Toc535920481" w:history="1">
            <w:r w:rsidR="000E102D" w:rsidRPr="007E7697">
              <w:rPr>
                <w:rStyle w:val="Hyperlink"/>
                <w:noProof/>
              </w:rPr>
              <w:t>Guiding Principles/Demand:</w:t>
            </w:r>
            <w:r w:rsidR="000E102D">
              <w:rPr>
                <w:noProof/>
                <w:webHidden/>
              </w:rPr>
              <w:tab/>
            </w:r>
            <w:r w:rsidR="000E102D">
              <w:rPr>
                <w:noProof/>
                <w:webHidden/>
              </w:rPr>
              <w:fldChar w:fldCharType="begin"/>
            </w:r>
            <w:r w:rsidR="000E102D">
              <w:rPr>
                <w:noProof/>
                <w:webHidden/>
              </w:rPr>
              <w:instrText xml:space="preserve"> PAGEREF _Toc535920481 \h </w:instrText>
            </w:r>
            <w:r w:rsidR="000E102D">
              <w:rPr>
                <w:noProof/>
                <w:webHidden/>
              </w:rPr>
            </w:r>
            <w:r w:rsidR="000E102D">
              <w:rPr>
                <w:noProof/>
                <w:webHidden/>
              </w:rPr>
              <w:fldChar w:fldCharType="separate"/>
            </w:r>
            <w:r w:rsidR="000E102D">
              <w:rPr>
                <w:noProof/>
                <w:webHidden/>
              </w:rPr>
              <w:t>3</w:t>
            </w:r>
            <w:r w:rsidR="000E102D">
              <w:rPr>
                <w:noProof/>
                <w:webHidden/>
              </w:rPr>
              <w:fldChar w:fldCharType="end"/>
            </w:r>
          </w:hyperlink>
        </w:p>
        <w:p w14:paraId="3CB715D5" w14:textId="0C1DCB34" w:rsidR="000E102D" w:rsidRDefault="00FE017B">
          <w:pPr>
            <w:pStyle w:val="TOC2"/>
            <w:tabs>
              <w:tab w:val="right" w:leader="dot" w:pos="10790"/>
            </w:tabs>
            <w:rPr>
              <w:rFonts w:eastAsiaTheme="minorEastAsia"/>
              <w:noProof/>
            </w:rPr>
          </w:pPr>
          <w:hyperlink w:anchor="_Toc535920482" w:history="1">
            <w:r w:rsidR="000E102D" w:rsidRPr="007E7697">
              <w:rPr>
                <w:rStyle w:val="Hyperlink"/>
                <w:rFonts w:ascii="Georgia (Body)" w:eastAsia="Georgia (Body)" w:hAnsi="Georgia (Body)" w:cs="Georgia (Body)"/>
                <w:noProof/>
              </w:rPr>
              <w:t>Audience</w:t>
            </w:r>
            <w:r w:rsidR="000E102D">
              <w:rPr>
                <w:noProof/>
                <w:webHidden/>
              </w:rPr>
              <w:tab/>
            </w:r>
            <w:r w:rsidR="000E102D">
              <w:rPr>
                <w:noProof/>
                <w:webHidden/>
              </w:rPr>
              <w:fldChar w:fldCharType="begin"/>
            </w:r>
            <w:r w:rsidR="000E102D">
              <w:rPr>
                <w:noProof/>
                <w:webHidden/>
              </w:rPr>
              <w:instrText xml:space="preserve"> PAGEREF _Toc535920482 \h </w:instrText>
            </w:r>
            <w:r w:rsidR="000E102D">
              <w:rPr>
                <w:noProof/>
                <w:webHidden/>
              </w:rPr>
            </w:r>
            <w:r w:rsidR="000E102D">
              <w:rPr>
                <w:noProof/>
                <w:webHidden/>
              </w:rPr>
              <w:fldChar w:fldCharType="separate"/>
            </w:r>
            <w:r w:rsidR="000E102D">
              <w:rPr>
                <w:noProof/>
                <w:webHidden/>
              </w:rPr>
              <w:t>4</w:t>
            </w:r>
            <w:r w:rsidR="000E102D">
              <w:rPr>
                <w:noProof/>
                <w:webHidden/>
              </w:rPr>
              <w:fldChar w:fldCharType="end"/>
            </w:r>
          </w:hyperlink>
        </w:p>
        <w:p w14:paraId="56CD6EAF" w14:textId="08244C1C" w:rsidR="000E102D" w:rsidRDefault="00FE017B">
          <w:pPr>
            <w:pStyle w:val="TOC2"/>
            <w:tabs>
              <w:tab w:val="right" w:leader="dot" w:pos="10790"/>
            </w:tabs>
            <w:rPr>
              <w:rFonts w:eastAsiaTheme="minorEastAsia"/>
              <w:noProof/>
            </w:rPr>
          </w:pPr>
          <w:hyperlink w:anchor="_Toc535920483" w:history="1">
            <w:r w:rsidR="000E102D" w:rsidRPr="007E7697">
              <w:rPr>
                <w:rStyle w:val="Hyperlink"/>
                <w:rFonts w:ascii="Georgia (Body)" w:eastAsia="Georgia (Body)" w:hAnsi="Georgia (Body)" w:cs="Georgia (Body)"/>
                <w:noProof/>
              </w:rPr>
              <w:t>Key Terminology</w:t>
            </w:r>
            <w:r w:rsidR="000E102D">
              <w:rPr>
                <w:noProof/>
                <w:webHidden/>
              </w:rPr>
              <w:tab/>
            </w:r>
            <w:r w:rsidR="000E102D">
              <w:rPr>
                <w:noProof/>
                <w:webHidden/>
              </w:rPr>
              <w:fldChar w:fldCharType="begin"/>
            </w:r>
            <w:r w:rsidR="000E102D">
              <w:rPr>
                <w:noProof/>
                <w:webHidden/>
              </w:rPr>
              <w:instrText xml:space="preserve"> PAGEREF _Toc535920483 \h </w:instrText>
            </w:r>
            <w:r w:rsidR="000E102D">
              <w:rPr>
                <w:noProof/>
                <w:webHidden/>
              </w:rPr>
            </w:r>
            <w:r w:rsidR="000E102D">
              <w:rPr>
                <w:noProof/>
                <w:webHidden/>
              </w:rPr>
              <w:fldChar w:fldCharType="separate"/>
            </w:r>
            <w:r w:rsidR="000E102D">
              <w:rPr>
                <w:noProof/>
                <w:webHidden/>
              </w:rPr>
              <w:t>5</w:t>
            </w:r>
            <w:r w:rsidR="000E102D">
              <w:rPr>
                <w:noProof/>
                <w:webHidden/>
              </w:rPr>
              <w:fldChar w:fldCharType="end"/>
            </w:r>
          </w:hyperlink>
        </w:p>
        <w:p w14:paraId="221C1567" w14:textId="0E9780F2" w:rsidR="000E102D" w:rsidRDefault="00FE017B">
          <w:pPr>
            <w:pStyle w:val="TOC2"/>
            <w:tabs>
              <w:tab w:val="right" w:leader="dot" w:pos="10790"/>
            </w:tabs>
            <w:rPr>
              <w:rFonts w:eastAsiaTheme="minorEastAsia"/>
              <w:noProof/>
            </w:rPr>
          </w:pPr>
          <w:hyperlink w:anchor="_Toc535920484" w:history="1">
            <w:r w:rsidR="000E102D" w:rsidRPr="007E7697">
              <w:rPr>
                <w:rStyle w:val="Hyperlink"/>
                <w:rFonts w:ascii="Georgia (Body)" w:eastAsia="Georgia (Body)" w:hAnsi="Georgia (Body)" w:cs="Georgia (Body)"/>
                <w:noProof/>
              </w:rPr>
              <w:t>Specification Overview</w:t>
            </w:r>
            <w:r w:rsidR="000E102D">
              <w:rPr>
                <w:noProof/>
                <w:webHidden/>
              </w:rPr>
              <w:tab/>
            </w:r>
            <w:r w:rsidR="000E102D">
              <w:rPr>
                <w:noProof/>
                <w:webHidden/>
              </w:rPr>
              <w:fldChar w:fldCharType="begin"/>
            </w:r>
            <w:r w:rsidR="000E102D">
              <w:rPr>
                <w:noProof/>
                <w:webHidden/>
              </w:rPr>
              <w:instrText xml:space="preserve"> PAGEREF _Toc535920484 \h </w:instrText>
            </w:r>
            <w:r w:rsidR="000E102D">
              <w:rPr>
                <w:noProof/>
                <w:webHidden/>
              </w:rPr>
            </w:r>
            <w:r w:rsidR="000E102D">
              <w:rPr>
                <w:noProof/>
                <w:webHidden/>
              </w:rPr>
              <w:fldChar w:fldCharType="separate"/>
            </w:r>
            <w:r w:rsidR="000E102D">
              <w:rPr>
                <w:noProof/>
                <w:webHidden/>
              </w:rPr>
              <w:t>6</w:t>
            </w:r>
            <w:r w:rsidR="000E102D">
              <w:rPr>
                <w:noProof/>
                <w:webHidden/>
              </w:rPr>
              <w:fldChar w:fldCharType="end"/>
            </w:r>
          </w:hyperlink>
        </w:p>
        <w:p w14:paraId="2A6DE47D" w14:textId="6ABD382E" w:rsidR="000E102D" w:rsidRDefault="00FE017B">
          <w:pPr>
            <w:pStyle w:val="TOC2"/>
            <w:tabs>
              <w:tab w:val="right" w:leader="dot" w:pos="10790"/>
            </w:tabs>
            <w:rPr>
              <w:rFonts w:eastAsiaTheme="minorEastAsia"/>
              <w:noProof/>
            </w:rPr>
          </w:pPr>
          <w:hyperlink w:anchor="_Toc535920485" w:history="1">
            <w:r w:rsidR="000E102D" w:rsidRPr="007E7697">
              <w:rPr>
                <w:rStyle w:val="Hyperlink"/>
                <w:rFonts w:ascii="Georgia (Body)" w:eastAsia="Georgia (Body)" w:hAnsi="Georgia (Body)" w:cs="Georgia (Body)"/>
                <w:noProof/>
              </w:rPr>
              <w:t>Technology</w:t>
            </w:r>
            <w:r w:rsidR="000E102D">
              <w:rPr>
                <w:noProof/>
                <w:webHidden/>
              </w:rPr>
              <w:tab/>
            </w:r>
            <w:r w:rsidR="000E102D">
              <w:rPr>
                <w:noProof/>
                <w:webHidden/>
              </w:rPr>
              <w:fldChar w:fldCharType="begin"/>
            </w:r>
            <w:r w:rsidR="000E102D">
              <w:rPr>
                <w:noProof/>
                <w:webHidden/>
              </w:rPr>
              <w:instrText xml:space="preserve"> PAGEREF _Toc535920485 \h </w:instrText>
            </w:r>
            <w:r w:rsidR="000E102D">
              <w:rPr>
                <w:noProof/>
                <w:webHidden/>
              </w:rPr>
            </w:r>
            <w:r w:rsidR="000E102D">
              <w:rPr>
                <w:noProof/>
                <w:webHidden/>
              </w:rPr>
              <w:fldChar w:fldCharType="separate"/>
            </w:r>
            <w:r w:rsidR="000E102D">
              <w:rPr>
                <w:noProof/>
                <w:webHidden/>
              </w:rPr>
              <w:t>8</w:t>
            </w:r>
            <w:r w:rsidR="000E102D">
              <w:rPr>
                <w:noProof/>
                <w:webHidden/>
              </w:rPr>
              <w:fldChar w:fldCharType="end"/>
            </w:r>
          </w:hyperlink>
        </w:p>
        <w:p w14:paraId="54E3619B" w14:textId="52B1D2A9" w:rsidR="000E102D" w:rsidRDefault="00FE017B">
          <w:pPr>
            <w:pStyle w:val="TOC2"/>
            <w:tabs>
              <w:tab w:val="right" w:leader="dot" w:pos="10790"/>
            </w:tabs>
            <w:rPr>
              <w:rFonts w:eastAsiaTheme="minorEastAsia"/>
              <w:noProof/>
            </w:rPr>
          </w:pPr>
          <w:hyperlink w:anchor="_Toc535920486" w:history="1">
            <w:r w:rsidR="000E102D" w:rsidRPr="007E7697">
              <w:rPr>
                <w:rStyle w:val="Hyperlink"/>
                <w:rFonts w:ascii="Georgia (Body)" w:eastAsia="Georgia (Body)" w:hAnsi="Georgia (Body)" w:cs="Georgia (Body)"/>
                <w:noProof/>
              </w:rPr>
              <w:t>Global Implications (Confluent Kafka v11)</w:t>
            </w:r>
            <w:r w:rsidR="000E102D">
              <w:rPr>
                <w:noProof/>
                <w:webHidden/>
              </w:rPr>
              <w:tab/>
            </w:r>
            <w:r w:rsidR="000E102D">
              <w:rPr>
                <w:noProof/>
                <w:webHidden/>
              </w:rPr>
              <w:fldChar w:fldCharType="begin"/>
            </w:r>
            <w:r w:rsidR="000E102D">
              <w:rPr>
                <w:noProof/>
                <w:webHidden/>
              </w:rPr>
              <w:instrText xml:space="preserve"> PAGEREF _Toc535920486 \h </w:instrText>
            </w:r>
            <w:r w:rsidR="000E102D">
              <w:rPr>
                <w:noProof/>
                <w:webHidden/>
              </w:rPr>
            </w:r>
            <w:r w:rsidR="000E102D">
              <w:rPr>
                <w:noProof/>
                <w:webHidden/>
              </w:rPr>
              <w:fldChar w:fldCharType="separate"/>
            </w:r>
            <w:r w:rsidR="000E102D">
              <w:rPr>
                <w:noProof/>
                <w:webHidden/>
              </w:rPr>
              <w:t>9</w:t>
            </w:r>
            <w:r w:rsidR="000E102D">
              <w:rPr>
                <w:noProof/>
                <w:webHidden/>
              </w:rPr>
              <w:fldChar w:fldCharType="end"/>
            </w:r>
          </w:hyperlink>
        </w:p>
        <w:p w14:paraId="32245B1D" w14:textId="33963172" w:rsidR="000E102D" w:rsidRDefault="00FE017B">
          <w:pPr>
            <w:pStyle w:val="TOC2"/>
            <w:tabs>
              <w:tab w:val="right" w:leader="dot" w:pos="10790"/>
            </w:tabs>
            <w:rPr>
              <w:rFonts w:eastAsiaTheme="minorEastAsia"/>
              <w:noProof/>
            </w:rPr>
          </w:pPr>
          <w:hyperlink w:anchor="_Toc535920487" w:history="1">
            <w:r w:rsidR="000E102D" w:rsidRPr="007E7697">
              <w:rPr>
                <w:rStyle w:val="Hyperlink"/>
                <w:rFonts w:ascii="Georgia (Body)" w:eastAsia="Georgia (Body)" w:hAnsi="Georgia (Body)" w:cs="Georgia (Body)"/>
                <w:noProof/>
              </w:rPr>
              <w:t>Design Patterns</w:t>
            </w:r>
            <w:r w:rsidR="000E102D">
              <w:rPr>
                <w:noProof/>
                <w:webHidden/>
              </w:rPr>
              <w:tab/>
            </w:r>
            <w:r w:rsidR="000E102D">
              <w:rPr>
                <w:noProof/>
                <w:webHidden/>
              </w:rPr>
              <w:fldChar w:fldCharType="begin"/>
            </w:r>
            <w:r w:rsidR="000E102D">
              <w:rPr>
                <w:noProof/>
                <w:webHidden/>
              </w:rPr>
              <w:instrText xml:space="preserve"> PAGEREF _Toc535920487 \h </w:instrText>
            </w:r>
            <w:r w:rsidR="000E102D">
              <w:rPr>
                <w:noProof/>
                <w:webHidden/>
              </w:rPr>
            </w:r>
            <w:r w:rsidR="000E102D">
              <w:rPr>
                <w:noProof/>
                <w:webHidden/>
              </w:rPr>
              <w:fldChar w:fldCharType="separate"/>
            </w:r>
            <w:r w:rsidR="000E102D">
              <w:rPr>
                <w:noProof/>
                <w:webHidden/>
              </w:rPr>
              <w:t>13</w:t>
            </w:r>
            <w:r w:rsidR="000E102D">
              <w:rPr>
                <w:noProof/>
                <w:webHidden/>
              </w:rPr>
              <w:fldChar w:fldCharType="end"/>
            </w:r>
          </w:hyperlink>
        </w:p>
        <w:p w14:paraId="37C83F47" w14:textId="5F20E178" w:rsidR="000E102D" w:rsidRDefault="00FE017B">
          <w:pPr>
            <w:pStyle w:val="TOC2"/>
            <w:tabs>
              <w:tab w:val="right" w:leader="dot" w:pos="10790"/>
            </w:tabs>
            <w:rPr>
              <w:rFonts w:eastAsiaTheme="minorEastAsia"/>
              <w:noProof/>
            </w:rPr>
          </w:pPr>
          <w:hyperlink w:anchor="_Toc535920488" w:history="1">
            <w:r w:rsidR="000E102D" w:rsidRPr="007E7697">
              <w:rPr>
                <w:rStyle w:val="Hyperlink"/>
                <w:rFonts w:ascii="Georgia (Body)" w:eastAsia="Georgia (Body)" w:hAnsi="Georgia (Body)" w:cs="Georgia (Body)"/>
                <w:noProof/>
              </w:rPr>
              <w:t>Design Anti-Patterns</w:t>
            </w:r>
            <w:r w:rsidR="000E102D">
              <w:rPr>
                <w:noProof/>
                <w:webHidden/>
              </w:rPr>
              <w:tab/>
            </w:r>
            <w:r w:rsidR="000E102D">
              <w:rPr>
                <w:noProof/>
                <w:webHidden/>
              </w:rPr>
              <w:fldChar w:fldCharType="begin"/>
            </w:r>
            <w:r w:rsidR="000E102D">
              <w:rPr>
                <w:noProof/>
                <w:webHidden/>
              </w:rPr>
              <w:instrText xml:space="preserve"> PAGEREF _Toc535920488 \h </w:instrText>
            </w:r>
            <w:r w:rsidR="000E102D">
              <w:rPr>
                <w:noProof/>
                <w:webHidden/>
              </w:rPr>
            </w:r>
            <w:r w:rsidR="000E102D">
              <w:rPr>
                <w:noProof/>
                <w:webHidden/>
              </w:rPr>
              <w:fldChar w:fldCharType="separate"/>
            </w:r>
            <w:r w:rsidR="000E102D">
              <w:rPr>
                <w:noProof/>
                <w:webHidden/>
              </w:rPr>
              <w:t>19</w:t>
            </w:r>
            <w:r w:rsidR="000E102D">
              <w:rPr>
                <w:noProof/>
                <w:webHidden/>
              </w:rPr>
              <w:fldChar w:fldCharType="end"/>
            </w:r>
          </w:hyperlink>
        </w:p>
        <w:p w14:paraId="1830552C" w14:textId="0039EA45" w:rsidR="000E102D" w:rsidRDefault="00FE017B">
          <w:pPr>
            <w:pStyle w:val="TOC2"/>
            <w:tabs>
              <w:tab w:val="right" w:leader="dot" w:pos="10790"/>
            </w:tabs>
            <w:rPr>
              <w:rFonts w:eastAsiaTheme="minorEastAsia"/>
              <w:noProof/>
            </w:rPr>
          </w:pPr>
          <w:hyperlink w:anchor="_Toc535920489" w:history="1">
            <w:r w:rsidR="000E102D" w:rsidRPr="007E7697">
              <w:rPr>
                <w:rStyle w:val="Hyperlink"/>
                <w:rFonts w:ascii="Georgia (Body)" w:eastAsia="Georgia (Body)" w:hAnsi="Georgia (Body)" w:cs="Georgia (Body)"/>
                <w:noProof/>
              </w:rPr>
              <w:t>Appendix</w:t>
            </w:r>
            <w:r w:rsidR="000E102D">
              <w:rPr>
                <w:noProof/>
                <w:webHidden/>
              </w:rPr>
              <w:tab/>
            </w:r>
            <w:r w:rsidR="000E102D">
              <w:rPr>
                <w:noProof/>
                <w:webHidden/>
              </w:rPr>
              <w:fldChar w:fldCharType="begin"/>
            </w:r>
            <w:r w:rsidR="000E102D">
              <w:rPr>
                <w:noProof/>
                <w:webHidden/>
              </w:rPr>
              <w:instrText xml:space="preserve"> PAGEREF _Toc535920489 \h </w:instrText>
            </w:r>
            <w:r w:rsidR="000E102D">
              <w:rPr>
                <w:noProof/>
                <w:webHidden/>
              </w:rPr>
            </w:r>
            <w:r w:rsidR="000E102D">
              <w:rPr>
                <w:noProof/>
                <w:webHidden/>
              </w:rPr>
              <w:fldChar w:fldCharType="separate"/>
            </w:r>
            <w:r w:rsidR="000E102D">
              <w:rPr>
                <w:noProof/>
                <w:webHidden/>
              </w:rPr>
              <w:t>20</w:t>
            </w:r>
            <w:r w:rsidR="000E102D">
              <w:rPr>
                <w:noProof/>
                <w:webHidden/>
              </w:rPr>
              <w:fldChar w:fldCharType="end"/>
            </w:r>
          </w:hyperlink>
        </w:p>
        <w:p w14:paraId="11402C50" w14:textId="1AC7A39F" w:rsidR="000E102D" w:rsidRDefault="00FE017B">
          <w:pPr>
            <w:pStyle w:val="TOC2"/>
            <w:tabs>
              <w:tab w:val="right" w:leader="dot" w:pos="10790"/>
            </w:tabs>
            <w:rPr>
              <w:rFonts w:eastAsiaTheme="minorEastAsia"/>
              <w:noProof/>
            </w:rPr>
          </w:pPr>
          <w:hyperlink w:anchor="_Toc535920490" w:history="1">
            <w:r w:rsidR="000E102D" w:rsidRPr="007E7697">
              <w:rPr>
                <w:rStyle w:val="Hyperlink"/>
                <w:rFonts w:ascii="Georgia (Body)" w:eastAsia="Georgia (Body)" w:hAnsi="Georgia (Body)" w:cs="Georgia (Body)"/>
                <w:noProof/>
              </w:rPr>
              <w:t>Definitions</w:t>
            </w:r>
            <w:r w:rsidR="000E102D">
              <w:rPr>
                <w:noProof/>
                <w:webHidden/>
              </w:rPr>
              <w:tab/>
            </w:r>
            <w:r w:rsidR="000E102D">
              <w:rPr>
                <w:noProof/>
                <w:webHidden/>
              </w:rPr>
              <w:fldChar w:fldCharType="begin"/>
            </w:r>
            <w:r w:rsidR="000E102D">
              <w:rPr>
                <w:noProof/>
                <w:webHidden/>
              </w:rPr>
              <w:instrText xml:space="preserve"> PAGEREF _Toc535920490 \h </w:instrText>
            </w:r>
            <w:r w:rsidR="000E102D">
              <w:rPr>
                <w:noProof/>
                <w:webHidden/>
              </w:rPr>
            </w:r>
            <w:r w:rsidR="000E102D">
              <w:rPr>
                <w:noProof/>
                <w:webHidden/>
              </w:rPr>
              <w:fldChar w:fldCharType="separate"/>
            </w:r>
            <w:r w:rsidR="000E102D">
              <w:rPr>
                <w:noProof/>
                <w:webHidden/>
              </w:rPr>
              <w:t>22</w:t>
            </w:r>
            <w:r w:rsidR="000E102D">
              <w:rPr>
                <w:noProof/>
                <w:webHidden/>
              </w:rPr>
              <w:fldChar w:fldCharType="end"/>
            </w:r>
          </w:hyperlink>
        </w:p>
        <w:p w14:paraId="65F0BCCC" w14:textId="4E3A6853" w:rsidR="000E102D" w:rsidRDefault="00FE017B">
          <w:pPr>
            <w:pStyle w:val="TOC1"/>
            <w:tabs>
              <w:tab w:val="right" w:leader="dot" w:pos="10790"/>
            </w:tabs>
            <w:rPr>
              <w:rFonts w:eastAsiaTheme="minorEastAsia"/>
              <w:noProof/>
            </w:rPr>
          </w:pPr>
          <w:hyperlink w:anchor="_Toc535920491" w:history="1">
            <w:r w:rsidR="000E102D" w:rsidRPr="007E7697">
              <w:rPr>
                <w:rStyle w:val="Hyperlink"/>
                <w:rFonts w:ascii="Georgia (Body)" w:eastAsia="Georgia (Body)" w:hAnsi="Georgia (Body)" w:cs="Georgia (Body)"/>
                <w:noProof/>
              </w:rPr>
              <w:t>Document History</w:t>
            </w:r>
            <w:r w:rsidR="000E102D">
              <w:rPr>
                <w:noProof/>
                <w:webHidden/>
              </w:rPr>
              <w:tab/>
            </w:r>
            <w:r w:rsidR="000E102D">
              <w:rPr>
                <w:noProof/>
                <w:webHidden/>
              </w:rPr>
              <w:fldChar w:fldCharType="begin"/>
            </w:r>
            <w:r w:rsidR="000E102D">
              <w:rPr>
                <w:noProof/>
                <w:webHidden/>
              </w:rPr>
              <w:instrText xml:space="preserve"> PAGEREF _Toc535920491 \h </w:instrText>
            </w:r>
            <w:r w:rsidR="000E102D">
              <w:rPr>
                <w:noProof/>
                <w:webHidden/>
              </w:rPr>
            </w:r>
            <w:r w:rsidR="000E102D">
              <w:rPr>
                <w:noProof/>
                <w:webHidden/>
              </w:rPr>
              <w:fldChar w:fldCharType="separate"/>
            </w:r>
            <w:r w:rsidR="000E102D">
              <w:rPr>
                <w:noProof/>
                <w:webHidden/>
              </w:rPr>
              <w:t>22</w:t>
            </w:r>
            <w:r w:rsidR="000E102D">
              <w:rPr>
                <w:noProof/>
                <w:webHidden/>
              </w:rPr>
              <w:fldChar w:fldCharType="end"/>
            </w:r>
          </w:hyperlink>
        </w:p>
        <w:p w14:paraId="75CA8A16" w14:textId="1529852D" w:rsidR="00C84DE2" w:rsidRDefault="00C406A6" w:rsidP="405FA339">
          <w:pPr>
            <w:rPr>
              <w:rFonts w:ascii="Georgia (Body)" w:eastAsia="Georgia (Body)" w:hAnsi="Georgia (Body)" w:cs="Georgia (Body)"/>
              <w:sz w:val="18"/>
              <w:szCs w:val="18"/>
            </w:rPr>
          </w:pPr>
          <w:r w:rsidRPr="405FA339">
            <w:fldChar w:fldCharType="end"/>
          </w:r>
        </w:p>
      </w:sdtContent>
    </w:sdt>
    <w:p w14:paraId="3737A2B8" w14:textId="34DBEFA6" w:rsidR="006654BC" w:rsidRDefault="006654BC" w:rsidP="405FA339">
      <w:pPr>
        <w:rPr>
          <w:rFonts w:ascii="Georgia (Body)" w:eastAsia="Georgia (Body)" w:hAnsi="Georgia (Body)" w:cs="Georgia (Body)"/>
          <w:b/>
          <w:bCs/>
          <w:color w:val="15407B" w:themeColor="accent1" w:themeShade="BF"/>
          <w:sz w:val="28"/>
          <w:szCs w:val="28"/>
        </w:rPr>
      </w:pPr>
      <w:r w:rsidRPr="405FA339">
        <w:rPr>
          <w:rFonts w:ascii="Georgia (Body)" w:eastAsia="Georgia (Body)" w:hAnsi="Georgia (Body)" w:cs="Georgia (Body)"/>
        </w:rPr>
        <w:br w:type="page"/>
      </w:r>
    </w:p>
    <w:p w14:paraId="616446BC" w14:textId="37B23F5F" w:rsidR="000E102D" w:rsidRPr="000E102D" w:rsidRDefault="000E102D" w:rsidP="000E102D">
      <w:pPr>
        <w:pStyle w:val="Heading2"/>
        <w:rPr>
          <w:rFonts w:ascii="Georgia (Body)" w:eastAsia="Georgia (Body)" w:hAnsi="Georgia (Body)" w:cs="Georgia (Body)"/>
          <w:b w:val="0"/>
          <w:bCs w:val="0"/>
          <w:shd w:val="clear" w:color="auto" w:fill="0070C0"/>
        </w:rPr>
      </w:pPr>
      <w:bookmarkStart w:id="3" w:name="_Toc535920480"/>
      <w:r>
        <w:t>Goal</w:t>
      </w:r>
      <w:bookmarkEnd w:id="3"/>
    </w:p>
    <w:p w14:paraId="6B32948B" w14:textId="47429BEA" w:rsidR="00851ED2" w:rsidRDefault="405FA339" w:rsidP="405FA339">
      <w:pPr>
        <w:rPr>
          <w:rFonts w:ascii="Georgia (Body)" w:eastAsia="Georgia (Body)" w:hAnsi="Georgia (Body)" w:cs="Georgia (Body)"/>
        </w:rPr>
      </w:pPr>
      <w:r w:rsidRPr="405FA339">
        <w:rPr>
          <w:rFonts w:ascii="Georgia (Body)" w:eastAsia="Georgia (Body)" w:hAnsi="Georgia (Body)" w:cs="Georgia (Body)"/>
        </w:rPr>
        <w:t xml:space="preserve">The goal of this Reference Specification is to provide guidance and direction for selecting the appropriate designs for Event Streaming/ Event Backplane.  In the context of this document, the concept of </w:t>
      </w:r>
      <w:r w:rsidRPr="405FA339">
        <w:rPr>
          <w:rFonts w:ascii="Georgia (Body)" w:eastAsia="Georgia (Body)" w:hAnsi="Georgia (Body)" w:cs="Georgia (Body)"/>
          <w:i/>
          <w:iCs/>
        </w:rPr>
        <w:t>appropriate design</w:t>
      </w:r>
      <w:r w:rsidRPr="405FA339">
        <w:rPr>
          <w:rFonts w:ascii="Georgia (Body)" w:eastAsia="Georgia (Body)" w:hAnsi="Georgia (Body)" w:cs="Georgia (Body)"/>
        </w:rPr>
        <w:t xml:space="preserve"> means selecting patterns that align to the </w:t>
      </w:r>
      <w:hyperlink r:id="rId12">
        <w:r w:rsidRPr="405FA339">
          <w:rPr>
            <w:rStyle w:val="Hyperlink"/>
            <w:rFonts w:ascii="Georgia (Body)" w:eastAsia="Georgia (Body)" w:hAnsi="Georgia (Body)" w:cs="Georgia (Body)"/>
          </w:rPr>
          <w:t>Integration Reference Architecture</w:t>
        </w:r>
      </w:hyperlink>
      <w:r w:rsidRPr="405FA339">
        <w:rPr>
          <w:rFonts w:ascii="Georgia (Body)" w:eastAsia="Georgia (Body)" w:hAnsi="Georgia (Body)" w:cs="Georgia (Body)"/>
        </w:rPr>
        <w:t xml:space="preserve"> and/or the </w:t>
      </w:r>
      <w:hyperlink r:id="rId13">
        <w:r w:rsidRPr="405FA339">
          <w:rPr>
            <w:rStyle w:val="Hyperlink"/>
            <w:rFonts w:ascii="Georgia (Body)" w:eastAsia="Georgia (Body)" w:hAnsi="Georgia (Body)" w:cs="Georgia (Body)"/>
          </w:rPr>
          <w:t>IoT Reference Architecture</w:t>
        </w:r>
      </w:hyperlink>
      <w:r w:rsidRPr="405FA339">
        <w:rPr>
          <w:rFonts w:ascii="Georgia (Body)" w:eastAsia="Georgia (Body)" w:hAnsi="Georgia (Body)" w:cs="Georgia (Body)"/>
        </w:rPr>
        <w:t xml:space="preserve">. </w:t>
      </w:r>
    </w:p>
    <w:p w14:paraId="4F947E69" w14:textId="77777777" w:rsidR="00EE5C6C" w:rsidRPr="001C4C3F" w:rsidRDefault="405FA339" w:rsidP="405FA339">
      <w:pPr>
        <w:rPr>
          <w:rFonts w:ascii="Georgia (Body)" w:eastAsia="Georgia (Body)" w:hAnsi="Georgia (Body)" w:cs="Georgia (Body)"/>
          <w:b/>
          <w:bCs/>
        </w:rPr>
      </w:pPr>
      <w:r w:rsidRPr="405FA339">
        <w:rPr>
          <w:rFonts w:ascii="Georgia (Body)" w:eastAsia="Georgia (Body)" w:hAnsi="Georgia (Body)" w:cs="Georgia (Body)"/>
          <w:b/>
          <w:bCs/>
        </w:rPr>
        <w:t xml:space="preserve">Out of Scope: </w:t>
      </w:r>
    </w:p>
    <w:p w14:paraId="0EC26DAC" w14:textId="7CF9AFEC" w:rsidR="00EE5C6C" w:rsidRDefault="405FA339" w:rsidP="405FA339">
      <w:pPr>
        <w:rPr>
          <w:rFonts w:ascii="Georgia (Body)" w:eastAsia="Georgia (Body)" w:hAnsi="Georgia (Body)" w:cs="Georgia (Body)"/>
        </w:rPr>
      </w:pPr>
      <w:r w:rsidRPr="405FA339">
        <w:rPr>
          <w:rFonts w:ascii="Georgia (Body)" w:eastAsia="Georgia (Body)" w:hAnsi="Georgia (Body)" w:cs="Georgia (Body)"/>
        </w:rPr>
        <w:t xml:space="preserve">Databases – refer to the </w:t>
      </w:r>
      <w:hyperlink r:id="rId14">
        <w:r w:rsidRPr="405FA339">
          <w:rPr>
            <w:rStyle w:val="Hyperlink"/>
            <w:rFonts w:ascii="Georgia (Body)" w:eastAsia="Georgia (Body)" w:hAnsi="Georgia (Body)" w:cs="Georgia (Body)"/>
          </w:rPr>
          <w:t>Polyglot Persistence Statement of Direction</w:t>
        </w:r>
      </w:hyperlink>
    </w:p>
    <w:p w14:paraId="28B0FCE6" w14:textId="15EFF56C" w:rsidR="00D21A5C" w:rsidRDefault="405FA339" w:rsidP="405FA339">
      <w:pPr>
        <w:rPr>
          <w:rFonts w:ascii="Georgia (Body)" w:eastAsia="Georgia (Body)" w:hAnsi="Georgia (Body)" w:cs="Georgia (Body)"/>
        </w:rPr>
      </w:pPr>
      <w:r w:rsidRPr="405FA339">
        <w:rPr>
          <w:rFonts w:ascii="Georgia (Body)" w:eastAsia="Georgia (Body)" w:hAnsi="Georgia (Body)" w:cs="Georgia (Body)"/>
        </w:rPr>
        <w:t xml:space="preserve">The Streaming Platform is not a </w:t>
      </w:r>
      <w:ins w:id="4" w:author="Author">
        <w:r w:rsidR="00D3671B">
          <w:rPr>
            <w:rFonts w:ascii="Georgia (Body)" w:eastAsia="Georgia (Body)" w:hAnsi="Georgia (Body)" w:cs="Georgia (Body)"/>
          </w:rPr>
          <w:t xml:space="preserve">drop-in </w:t>
        </w:r>
      </w:ins>
      <w:r w:rsidRPr="405FA339">
        <w:rPr>
          <w:rFonts w:ascii="Georgia (Body)" w:eastAsia="Georgia (Body)" w:hAnsi="Georgia (Body)" w:cs="Georgia (Body)"/>
        </w:rPr>
        <w:t>tool replacement i.e. MQ, IIB, JMS, etc. (Synchronous Messaging)</w:t>
      </w:r>
    </w:p>
    <w:p w14:paraId="0ECF2E2B" w14:textId="69149BED" w:rsidR="00B9788A" w:rsidRDefault="405FA339" w:rsidP="405FA339">
      <w:pPr>
        <w:rPr>
          <w:rFonts w:ascii="Georgia (Body)" w:eastAsia="Georgia (Body)" w:hAnsi="Georgia (Body)" w:cs="Georgia (Body)"/>
        </w:rPr>
      </w:pPr>
      <w:r w:rsidRPr="405FA339">
        <w:rPr>
          <w:rFonts w:ascii="Georgia (Body)" w:eastAsia="Georgia (Body)" w:hAnsi="Georgia (Body)" w:cs="Georgia (Body)"/>
        </w:rPr>
        <w:t>The Streaming Platform is not an Analytical Model</w:t>
      </w:r>
    </w:p>
    <w:p w14:paraId="22E3D761" w14:textId="63EEABB7" w:rsidR="00EE5C6C" w:rsidRDefault="6E0364A4" w:rsidP="6EC45F21">
      <w:pPr>
        <w:pStyle w:val="Heading2"/>
        <w:rPr>
          <w:rStyle w:val="Heading2Char"/>
          <w:rFonts w:ascii="Georgia (Body)" w:eastAsia="Georgia (Body)" w:hAnsi="Georgia (Body)" w:cs="Georgia (Body)"/>
        </w:rPr>
      </w:pPr>
      <w:bookmarkStart w:id="5" w:name="_Toc535920481"/>
      <w:r>
        <w:t>Guiding Principles/Demand:</w:t>
      </w:r>
      <w:bookmarkEnd w:id="5"/>
    </w:p>
    <w:p w14:paraId="4ADF91FC" w14:textId="0B9FEF32" w:rsidR="6E0364A4" w:rsidRDefault="6E0364A4"/>
    <w:tbl>
      <w:tblPr>
        <w:tblStyle w:val="LightList-Accent11"/>
        <w:tblW w:w="0" w:type="auto"/>
        <w:tblLook w:val="04A0" w:firstRow="1" w:lastRow="0" w:firstColumn="1" w:lastColumn="0" w:noHBand="0" w:noVBand="1"/>
      </w:tblPr>
      <w:tblGrid>
        <w:gridCol w:w="5389"/>
        <w:gridCol w:w="5391"/>
      </w:tblGrid>
      <w:tr w:rsidR="42BBE5F3" w14:paraId="24D128CF" w14:textId="77777777" w:rsidTr="6E036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9" w:type="dxa"/>
            <w:shd w:val="clear" w:color="auto" w:fill="000000" w:themeFill="text1"/>
          </w:tcPr>
          <w:p w14:paraId="643524B0" w14:textId="104AB537" w:rsidR="42BBE5F3" w:rsidRDefault="6EC45F21" w:rsidP="6EC45F21">
            <w:pPr>
              <w:pStyle w:val="NoSpacing"/>
              <w:rPr>
                <w:rFonts w:ascii="Georgia (Body)" w:eastAsia="Georgia (Body)" w:hAnsi="Georgia (Body)" w:cs="Georgia (Body)"/>
              </w:rPr>
            </w:pPr>
            <w:r w:rsidRPr="6EC45F21">
              <w:rPr>
                <w:rFonts w:ascii="Georgia (Body)" w:eastAsia="Georgia (Body)" w:hAnsi="Georgia (Body)" w:cs="Georgia (Body)"/>
              </w:rPr>
              <w:t>Guiding Principles</w:t>
            </w:r>
          </w:p>
        </w:tc>
        <w:tc>
          <w:tcPr>
            <w:tcW w:w="5391" w:type="dxa"/>
            <w:shd w:val="clear" w:color="auto" w:fill="000000" w:themeFill="text1"/>
          </w:tcPr>
          <w:p w14:paraId="44F6B467" w14:textId="0552196C" w:rsidR="42BBE5F3" w:rsidRDefault="00B5027E" w:rsidP="42BBE5F3">
            <w:pPr>
              <w:pStyle w:val="NoSpacing"/>
              <w:cnfStyle w:val="100000000000" w:firstRow="1" w:lastRow="0" w:firstColumn="0" w:lastColumn="0" w:oddVBand="0" w:evenVBand="0" w:oddHBand="0"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Notes</w:t>
            </w:r>
          </w:p>
        </w:tc>
      </w:tr>
      <w:tr w:rsidR="42BBE5F3" w14:paraId="3CD2BF79" w14:textId="77777777" w:rsidTr="6E0364A4">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05A1972B" w14:textId="1AD0AFF1" w:rsidR="42BBE5F3" w:rsidRDefault="42BBE5F3" w:rsidP="42BBE5F3">
            <w:pPr>
              <w:pStyle w:val="NoSpacing"/>
              <w:rPr>
                <w:rFonts w:ascii="Georgia (Body)" w:eastAsia="Georgia (Body)" w:hAnsi="Georgia (Body)" w:cs="Georgia (Body)"/>
                <w:b w:val="0"/>
                <w:bCs w:val="0"/>
              </w:rPr>
            </w:pPr>
            <w:r w:rsidRPr="42BBE5F3">
              <w:rPr>
                <w:rFonts w:ascii="Georgia (Body)" w:eastAsia="Georgia (Body)" w:hAnsi="Georgia (Body)" w:cs="Georgia (Body)"/>
                <w:b w:val="0"/>
                <w:bCs w:val="0"/>
              </w:rPr>
              <w:t>Portability</w:t>
            </w:r>
          </w:p>
        </w:tc>
        <w:tc>
          <w:tcPr>
            <w:tcW w:w="5391" w:type="dxa"/>
            <w:vAlign w:val="center"/>
          </w:tcPr>
          <w:p w14:paraId="65409557" w14:textId="2357718A" w:rsidR="42BBE5F3" w:rsidRDefault="42BBE5F3" w:rsidP="42BBE5F3">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sidRPr="42BBE5F3">
              <w:rPr>
                <w:rFonts w:ascii="Georgia (Body)" w:eastAsia="Georgia (Body)" w:hAnsi="Georgia (Body)" w:cs="Georgia (Body)"/>
              </w:rPr>
              <w:t>The technology must be portable</w:t>
            </w:r>
            <w:r w:rsidR="00BC0DE7">
              <w:rPr>
                <w:rFonts w:ascii="Georgia (Body)" w:eastAsia="Georgia (Body)" w:hAnsi="Georgia (Body)" w:cs="Georgia (Body)"/>
              </w:rPr>
              <w:t xml:space="preserve"> to have a consistent deployment model regardless of location (Cloud, On-Premises)</w:t>
            </w:r>
          </w:p>
        </w:tc>
      </w:tr>
      <w:tr w:rsidR="42BBE5F3" w14:paraId="0C5E9850" w14:textId="77777777" w:rsidTr="6E0364A4">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1A9BC150" w14:textId="73A1E0AC" w:rsidR="42BBE5F3" w:rsidRDefault="42BBE5F3" w:rsidP="42BBE5F3">
            <w:pPr>
              <w:pStyle w:val="NoSpacing"/>
              <w:rPr>
                <w:rFonts w:ascii="Georgia (Body)" w:eastAsia="Georgia (Body)" w:hAnsi="Georgia (Body)" w:cs="Georgia (Body)"/>
                <w:b w:val="0"/>
                <w:bCs w:val="0"/>
              </w:rPr>
            </w:pPr>
            <w:r w:rsidRPr="42BBE5F3">
              <w:rPr>
                <w:rFonts w:ascii="Georgia (Body)" w:eastAsia="Georgia (Body)" w:hAnsi="Georgia (Body)" w:cs="Georgia (Body)"/>
                <w:b w:val="0"/>
                <w:bCs w:val="0"/>
              </w:rPr>
              <w:t>Loosely Coupled</w:t>
            </w:r>
          </w:p>
        </w:tc>
        <w:tc>
          <w:tcPr>
            <w:tcW w:w="5391" w:type="dxa"/>
            <w:vAlign w:val="center"/>
          </w:tcPr>
          <w:p w14:paraId="51D63490" w14:textId="0C7AF092" w:rsidR="42BBE5F3" w:rsidRDefault="42BBE5F3" w:rsidP="42BBE5F3">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sidRPr="42BBE5F3">
              <w:rPr>
                <w:rFonts w:ascii="Georgia (Body)" w:eastAsia="Georgia (Body)" w:hAnsi="Georgia (Body)" w:cs="Georgia (Body)"/>
              </w:rPr>
              <w:t>Less Application integration, more business integration</w:t>
            </w:r>
          </w:p>
        </w:tc>
      </w:tr>
      <w:tr w:rsidR="42BBE5F3" w14:paraId="771E325E" w14:textId="77777777" w:rsidTr="6E0364A4">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26E25FC8" w14:textId="7ACAD8FA" w:rsidR="42BBE5F3" w:rsidRDefault="42BBE5F3" w:rsidP="42BBE5F3">
            <w:pPr>
              <w:pStyle w:val="NoSpacing"/>
              <w:rPr>
                <w:rFonts w:ascii="Georgia (Body)" w:eastAsia="Georgia (Body)" w:hAnsi="Georgia (Body)" w:cs="Georgia (Body)"/>
                <w:b w:val="0"/>
                <w:bCs w:val="0"/>
              </w:rPr>
            </w:pPr>
            <w:r w:rsidRPr="42BBE5F3">
              <w:rPr>
                <w:rFonts w:ascii="Georgia (Body)" w:eastAsia="Georgia (Body)" w:hAnsi="Georgia (Body)" w:cs="Georgia (Body)"/>
                <w:b w:val="0"/>
                <w:bCs w:val="0"/>
              </w:rPr>
              <w:t>Cloud First</w:t>
            </w:r>
          </w:p>
        </w:tc>
        <w:tc>
          <w:tcPr>
            <w:tcW w:w="5391" w:type="dxa"/>
            <w:vAlign w:val="center"/>
          </w:tcPr>
          <w:p w14:paraId="43185D00" w14:textId="0CAFEF72" w:rsidR="42BBE5F3" w:rsidRDefault="42BBE5F3" w:rsidP="42BBE5F3">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sidRPr="42BBE5F3">
              <w:rPr>
                <w:rFonts w:ascii="Georgia (Body)" w:eastAsia="Georgia (Body)" w:hAnsi="Georgia (Body)" w:cs="Georgia (Body)"/>
              </w:rPr>
              <w:t>Egress charges and performance implications will be evaluated to determine when we re</w:t>
            </w:r>
            <w:r w:rsidR="00BC0DE7">
              <w:rPr>
                <w:rFonts w:ascii="Georgia (Body)" w:eastAsia="Georgia (Body)" w:hAnsi="Georgia (Body)" w:cs="Georgia (Body)"/>
              </w:rPr>
              <w:t>quire an on-premises deployment</w:t>
            </w:r>
          </w:p>
        </w:tc>
      </w:tr>
      <w:tr w:rsidR="008F46E6" w14:paraId="15EBE8FA" w14:textId="77777777" w:rsidTr="6E0364A4">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3C97C8C4" w14:textId="4619A98A" w:rsidR="008F46E6" w:rsidRPr="42BBE5F3" w:rsidRDefault="008F46E6" w:rsidP="008F46E6">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Self-Service</w:t>
            </w:r>
          </w:p>
        </w:tc>
        <w:tc>
          <w:tcPr>
            <w:tcW w:w="5391" w:type="dxa"/>
            <w:vAlign w:val="center"/>
          </w:tcPr>
          <w:p w14:paraId="25FDD548" w14:textId="09B3DD9C" w:rsidR="008F46E6" w:rsidRPr="42BBE5F3" w:rsidRDefault="008F46E6" w:rsidP="008F46E6">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sidRPr="405FA339">
              <w:rPr>
                <w:rFonts w:ascii="Georgia (Body)" w:eastAsia="Georgia (Body)" w:hAnsi="Georgia (Body)" w:cs="Georgia (Body)"/>
              </w:rPr>
              <w:t>Producers will have the capability to create an</w:t>
            </w:r>
            <w:r w:rsidR="00BC0DE7">
              <w:rPr>
                <w:rFonts w:ascii="Georgia (Body)" w:eastAsia="Georgia (Body)" w:hAnsi="Georgia (Body)" w:cs="Georgia (Body)"/>
              </w:rPr>
              <w:t>d manage their own Kafka topics</w:t>
            </w:r>
          </w:p>
        </w:tc>
      </w:tr>
      <w:tr w:rsidR="008F46E6" w14:paraId="0E3A6D06" w14:textId="77777777" w:rsidTr="6E0364A4">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2F34743E" w14:textId="14EEA8BF" w:rsidR="008F46E6" w:rsidRPr="405FA339" w:rsidRDefault="008F46E6" w:rsidP="008F46E6">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Always appending, immutable</w:t>
            </w:r>
          </w:p>
        </w:tc>
        <w:tc>
          <w:tcPr>
            <w:tcW w:w="5391" w:type="dxa"/>
            <w:vAlign w:val="center"/>
          </w:tcPr>
          <w:p w14:paraId="0A5C33C3" w14:textId="08E0202F" w:rsidR="008F46E6" w:rsidRPr="405FA339" w:rsidRDefault="008F46E6" w:rsidP="008F46E6">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sidRPr="405FA339">
              <w:rPr>
                <w:rFonts w:ascii="Georgia (Body)" w:eastAsia="Georgia (Body)" w:hAnsi="Georgia (Body)" w:cs="Georgia (Body)"/>
              </w:rPr>
              <w:t>But with-in a bounded context, w</w:t>
            </w:r>
            <w:r w:rsidR="00BC0DE7">
              <w:rPr>
                <w:rFonts w:ascii="Georgia (Body)" w:eastAsia="Georgia (Body)" w:hAnsi="Georgia (Body)" w:cs="Georgia (Body)"/>
              </w:rPr>
              <w:t>ith a defined retention period</w:t>
            </w:r>
          </w:p>
        </w:tc>
      </w:tr>
      <w:tr w:rsidR="008F46E6" w14:paraId="221AB833" w14:textId="77777777" w:rsidTr="6E0364A4">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26DEF33E" w14:textId="647244DA" w:rsidR="008F46E6" w:rsidRPr="405FA339" w:rsidRDefault="00BC0DE7" w:rsidP="008F46E6">
            <w:pPr>
              <w:pStyle w:val="NoSpacing"/>
              <w:rPr>
                <w:rFonts w:ascii="Georgia (Body)" w:eastAsia="Georgia (Body)" w:hAnsi="Georgia (Body)" w:cs="Georgia (Body)"/>
                <w:b w:val="0"/>
                <w:bCs w:val="0"/>
              </w:rPr>
            </w:pPr>
            <w:r>
              <w:rPr>
                <w:rFonts w:ascii="Georgia (Body)" w:eastAsia="Georgia (Body)" w:hAnsi="Georgia (Body)" w:cs="Georgia (Body)"/>
                <w:b w:val="0"/>
                <w:bCs w:val="0"/>
              </w:rPr>
              <w:t>Security</w:t>
            </w:r>
          </w:p>
        </w:tc>
        <w:tc>
          <w:tcPr>
            <w:tcW w:w="5391" w:type="dxa"/>
            <w:vAlign w:val="center"/>
          </w:tcPr>
          <w:p w14:paraId="52264B11" w14:textId="3120819E" w:rsidR="008F46E6" w:rsidRPr="405FA339" w:rsidRDefault="00CE3153" w:rsidP="008F46E6">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It is expected that security mechanisms are in place and follows our standard guidelines with least privileged ac</w:t>
            </w:r>
            <w:r w:rsidR="00BC0DE7">
              <w:rPr>
                <w:rFonts w:ascii="Georgia (Body)" w:eastAsia="Georgia (Body)" w:hAnsi="Georgia (Body)" w:cs="Georgia (Body)"/>
              </w:rPr>
              <w:t>cess</w:t>
            </w:r>
          </w:p>
        </w:tc>
      </w:tr>
      <w:tr w:rsidR="00BC0DE7" w14:paraId="432AE8EF" w14:textId="77777777" w:rsidTr="6E0364A4">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160ACA14" w14:textId="799F81A6" w:rsidR="00BC0DE7" w:rsidRDefault="00BC0DE7" w:rsidP="008F46E6">
            <w:pPr>
              <w:pStyle w:val="NoSpacing"/>
              <w:rPr>
                <w:rFonts w:ascii="Georgia (Body)" w:eastAsia="Georgia (Body)" w:hAnsi="Georgia (Body)" w:cs="Georgia (Body)"/>
                <w:b w:val="0"/>
                <w:bCs w:val="0"/>
              </w:rPr>
            </w:pPr>
            <w:r>
              <w:rPr>
                <w:rFonts w:ascii="Georgia (Body)" w:eastAsia="Georgia (Body)" w:hAnsi="Georgia (Body)" w:cs="Georgia (Body)"/>
                <w:b w:val="0"/>
                <w:bCs w:val="0"/>
              </w:rPr>
              <w:t>Open Standards</w:t>
            </w:r>
          </w:p>
        </w:tc>
        <w:tc>
          <w:tcPr>
            <w:tcW w:w="5391" w:type="dxa"/>
            <w:vAlign w:val="center"/>
          </w:tcPr>
          <w:p w14:paraId="36F72A9F" w14:textId="160C597C" w:rsidR="00BC0DE7" w:rsidRDefault="00BC0DE7" w:rsidP="008F46E6">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We have a biased for Open Standards based software</w:t>
            </w:r>
            <w:ins w:id="6" w:author="Author">
              <w:r w:rsidR="00D3671B">
                <w:rPr>
                  <w:rFonts w:ascii="Georgia (Body)" w:eastAsia="Georgia (Body)" w:hAnsi="Georgia (Body)" w:cs="Georgia (Body)"/>
                </w:rPr>
                <w:t>, especially for highly-integrated, core, systems</w:t>
              </w:r>
            </w:ins>
          </w:p>
        </w:tc>
      </w:tr>
    </w:tbl>
    <w:p w14:paraId="3594309D" w14:textId="7624CB59" w:rsidR="6E0364A4" w:rsidRDefault="6E0364A4"/>
    <w:p w14:paraId="4CEEE10F" w14:textId="59913CCE" w:rsidR="42BBE5F3" w:rsidRDefault="42BBE5F3" w:rsidP="42BBE5F3">
      <w:pPr>
        <w:rPr>
          <w:rFonts w:ascii="Georgia (Body)" w:eastAsia="Georgia (Body)" w:hAnsi="Georgia (Body)" w:cs="Georgia (Body)"/>
        </w:rPr>
      </w:pPr>
    </w:p>
    <w:p w14:paraId="33D69C6E" w14:textId="4B3BE986" w:rsidR="008F46E6" w:rsidRDefault="008F46E6" w:rsidP="42BBE5F3">
      <w:pPr>
        <w:rPr>
          <w:rFonts w:ascii="Georgia (Body)" w:eastAsia="Georgia (Body)" w:hAnsi="Georgia (Body)" w:cs="Georgia (Body)"/>
        </w:rPr>
      </w:pPr>
    </w:p>
    <w:p w14:paraId="547A910C" w14:textId="7D1B4B41" w:rsidR="008F46E6" w:rsidRDefault="008F46E6" w:rsidP="42BBE5F3">
      <w:pPr>
        <w:rPr>
          <w:rFonts w:ascii="Georgia (Body)" w:eastAsia="Georgia (Body)" w:hAnsi="Georgia (Body)" w:cs="Georgia (Body)"/>
        </w:rPr>
      </w:pPr>
    </w:p>
    <w:p w14:paraId="1B22EAE9" w14:textId="259AAE82" w:rsidR="008F46E6" w:rsidRDefault="008F46E6" w:rsidP="42BBE5F3">
      <w:pPr>
        <w:rPr>
          <w:rFonts w:ascii="Georgia (Body)" w:eastAsia="Georgia (Body)" w:hAnsi="Georgia (Body)" w:cs="Georgia (Body)"/>
        </w:rPr>
      </w:pPr>
    </w:p>
    <w:p w14:paraId="3A257E1B" w14:textId="4B639338" w:rsidR="008F46E6" w:rsidRDefault="008F46E6" w:rsidP="42BBE5F3">
      <w:pPr>
        <w:rPr>
          <w:rFonts w:ascii="Georgia (Body)" w:eastAsia="Georgia (Body)" w:hAnsi="Georgia (Body)" w:cs="Georgia (Body)"/>
        </w:rPr>
      </w:pPr>
    </w:p>
    <w:p w14:paraId="4613BB23" w14:textId="7DFF07DA" w:rsidR="008F46E6" w:rsidRDefault="008F46E6" w:rsidP="42BBE5F3">
      <w:pPr>
        <w:rPr>
          <w:rFonts w:ascii="Georgia (Body)" w:eastAsia="Georgia (Body)" w:hAnsi="Georgia (Body)" w:cs="Georgia (Body)"/>
        </w:rPr>
      </w:pPr>
    </w:p>
    <w:p w14:paraId="3BDD23BE" w14:textId="2DB0F914" w:rsidR="008F46E6" w:rsidRDefault="008F46E6" w:rsidP="42BBE5F3">
      <w:pPr>
        <w:rPr>
          <w:rFonts w:ascii="Georgia (Body)" w:eastAsia="Georgia (Body)" w:hAnsi="Georgia (Body)" w:cs="Georgia (Body)"/>
        </w:rPr>
      </w:pPr>
    </w:p>
    <w:p w14:paraId="795051EC" w14:textId="1963CCE3" w:rsidR="008F46E6" w:rsidRDefault="008F46E6" w:rsidP="42BBE5F3">
      <w:pPr>
        <w:rPr>
          <w:rFonts w:ascii="Georgia (Body)" w:eastAsia="Georgia (Body)" w:hAnsi="Georgia (Body)" w:cs="Georgia (Body)"/>
        </w:rPr>
      </w:pPr>
    </w:p>
    <w:p w14:paraId="24B7E793" w14:textId="3E3BB457" w:rsidR="008F46E6" w:rsidRDefault="008F46E6" w:rsidP="42BBE5F3">
      <w:pPr>
        <w:rPr>
          <w:rFonts w:ascii="Georgia (Body)" w:eastAsia="Georgia (Body)" w:hAnsi="Georgia (Body)" w:cs="Georgia (Body)"/>
        </w:rPr>
      </w:pPr>
    </w:p>
    <w:p w14:paraId="13824174" w14:textId="77777777" w:rsidR="008F46E6" w:rsidRDefault="008F46E6" w:rsidP="42BBE5F3">
      <w:pPr>
        <w:rPr>
          <w:rFonts w:ascii="Georgia (Body)" w:eastAsia="Georgia (Body)" w:hAnsi="Georgia (Body)" w:cs="Georgia (Body)"/>
        </w:rPr>
      </w:pPr>
    </w:p>
    <w:tbl>
      <w:tblPr>
        <w:tblStyle w:val="LightList-Accent11"/>
        <w:tblW w:w="0" w:type="auto"/>
        <w:tblLook w:val="04A0" w:firstRow="1" w:lastRow="0" w:firstColumn="1" w:lastColumn="0" w:noHBand="0" w:noVBand="1"/>
      </w:tblPr>
      <w:tblGrid>
        <w:gridCol w:w="5389"/>
        <w:gridCol w:w="5391"/>
      </w:tblGrid>
      <w:tr w:rsidR="00EE5C6C" w14:paraId="28232D33" w14:textId="77777777" w:rsidTr="25B5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9" w:type="dxa"/>
            <w:shd w:val="clear" w:color="auto" w:fill="000000" w:themeFill="text1"/>
          </w:tcPr>
          <w:p w14:paraId="1897E84F" w14:textId="77777777" w:rsidR="00EE5C6C" w:rsidRDefault="405FA339" w:rsidP="405FA339">
            <w:pPr>
              <w:pStyle w:val="NoSpacing"/>
              <w:rPr>
                <w:rFonts w:ascii="Georgia (Body)" w:eastAsia="Georgia (Body)" w:hAnsi="Georgia (Body)" w:cs="Georgia (Body)"/>
              </w:rPr>
            </w:pPr>
            <w:r w:rsidRPr="405FA339">
              <w:rPr>
                <w:rFonts w:ascii="Georgia (Body)" w:eastAsia="Georgia (Body)" w:hAnsi="Georgia (Body)" w:cs="Georgia (Body)"/>
              </w:rPr>
              <w:t>Demand</w:t>
            </w:r>
          </w:p>
        </w:tc>
        <w:tc>
          <w:tcPr>
            <w:tcW w:w="5391" w:type="dxa"/>
            <w:shd w:val="clear" w:color="auto" w:fill="000000" w:themeFill="text1"/>
          </w:tcPr>
          <w:p w14:paraId="16B7E6EF" w14:textId="0803F4AE" w:rsidR="00EE5C6C" w:rsidRDefault="00B5027E" w:rsidP="405FA339">
            <w:pPr>
              <w:pStyle w:val="NoSpacing"/>
              <w:cnfStyle w:val="100000000000" w:firstRow="1" w:lastRow="0" w:firstColumn="0" w:lastColumn="0" w:oddVBand="0" w:evenVBand="0" w:oddHBand="0"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Notes</w:t>
            </w:r>
          </w:p>
        </w:tc>
      </w:tr>
      <w:tr w:rsidR="52366C98" w14:paraId="04A9BE1F" w14:textId="77777777" w:rsidTr="25B55DC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6839DB1B" w14:textId="0086CCE0" w:rsidR="52366C98"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IoT needs to do their own Reference Specs</w:t>
            </w:r>
          </w:p>
        </w:tc>
        <w:tc>
          <w:tcPr>
            <w:tcW w:w="5391" w:type="dxa"/>
            <w:vAlign w:val="center"/>
          </w:tcPr>
          <w:p w14:paraId="5E08ABB4" w14:textId="3227A0DA" w:rsidR="52366C98" w:rsidRDefault="405FA339" w:rsidP="405FA339">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sidRPr="405FA339">
              <w:rPr>
                <w:rFonts w:ascii="Georgia (Body)" w:eastAsia="Georgia (Body)" w:hAnsi="Georgia (Body)" w:cs="Georgia (Body)"/>
              </w:rPr>
              <w:t>This reference specification addresses business event backplane. Additional work will need to be completed to address IoT specification</w:t>
            </w:r>
          </w:p>
        </w:tc>
      </w:tr>
      <w:tr w:rsidR="52366C98" w14:paraId="04720AEA" w14:textId="77777777" w:rsidTr="25B55DC1">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431ED82D" w14:textId="4BC2F817" w:rsidR="52366C98"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Analytics needs to do their own Reference Specs</w:t>
            </w:r>
          </w:p>
        </w:tc>
        <w:tc>
          <w:tcPr>
            <w:tcW w:w="5391" w:type="dxa"/>
            <w:vAlign w:val="center"/>
          </w:tcPr>
          <w:p w14:paraId="6CC08D0E" w14:textId="3F3314B3" w:rsidR="52366C98" w:rsidRDefault="405FA339" w:rsidP="405FA339">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sidRPr="405FA339">
              <w:rPr>
                <w:rFonts w:ascii="Georgia (Body)" w:eastAsia="Georgia (Body)" w:hAnsi="Georgia (Body)" w:cs="Georgia (Body)"/>
              </w:rPr>
              <w:t xml:space="preserve">We loosely touch </w:t>
            </w:r>
            <w:r w:rsidR="008F46E6">
              <w:rPr>
                <w:rFonts w:ascii="Georgia (Body)" w:eastAsia="Georgia (Body)" w:hAnsi="Georgia (Body)" w:cs="Georgia (Body)"/>
              </w:rPr>
              <w:t>on this with the lambda pattern, but a deeper dive into analytical patte</w:t>
            </w:r>
            <w:r w:rsidR="00BC0DE7">
              <w:rPr>
                <w:rFonts w:ascii="Georgia (Body)" w:eastAsia="Georgia (Body)" w:hAnsi="Georgia (Body)" w:cs="Georgia (Body)"/>
              </w:rPr>
              <w:t>rns may be required</w:t>
            </w:r>
          </w:p>
        </w:tc>
      </w:tr>
      <w:tr w:rsidR="52366C98" w14:paraId="21A359B2" w14:textId="77777777" w:rsidTr="25B55DC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1EF6A918" w14:textId="3149385F" w:rsidR="52366C98" w:rsidRDefault="405FA339" w:rsidP="405FA339">
            <w:pPr>
              <w:pStyle w:val="NoSpacing"/>
              <w:rPr>
                <w:rFonts w:ascii="Georgia (Body)" w:eastAsia="Georgia (Body)" w:hAnsi="Georgia (Body)" w:cs="Georgia (Body)"/>
                <w:b w:val="0"/>
                <w:bCs w:val="0"/>
              </w:rPr>
            </w:pPr>
            <w:del w:id="7" w:author="Author">
              <w:r w:rsidRPr="405FA339" w:rsidDel="00D3671B">
                <w:rPr>
                  <w:rFonts w:ascii="Georgia (Body)" w:eastAsia="Georgia (Body)" w:hAnsi="Georgia (Body)" w:cs="Georgia (Body)"/>
                  <w:b w:val="0"/>
                  <w:bCs w:val="0"/>
                </w:rPr>
                <w:delText>Not addressing governance</w:delText>
              </w:r>
            </w:del>
            <w:ins w:id="8" w:author="Author">
              <w:r w:rsidR="00D3671B">
                <w:rPr>
                  <w:rFonts w:ascii="Georgia (Body)" w:eastAsia="Georgia (Body)" w:hAnsi="Georgia (Body)" w:cs="Georgia (Body)"/>
                  <w:b w:val="0"/>
                  <w:bCs w:val="0"/>
                </w:rPr>
                <w:t xml:space="preserve">Governance </w:t>
              </w:r>
              <w:r w:rsidR="00287374">
                <w:rPr>
                  <w:rFonts w:ascii="Georgia (Body)" w:eastAsia="Georgia (Body)" w:hAnsi="Georgia (Body)" w:cs="Georgia (Body)"/>
                  <w:b w:val="0"/>
                  <w:bCs w:val="0"/>
                </w:rPr>
                <w:t>Guidance</w:t>
              </w:r>
            </w:ins>
          </w:p>
        </w:tc>
        <w:tc>
          <w:tcPr>
            <w:tcW w:w="5391" w:type="dxa"/>
            <w:vAlign w:val="center"/>
          </w:tcPr>
          <w:p w14:paraId="0D757C70" w14:textId="1CD60822" w:rsidR="52366C98" w:rsidRDefault="008F46E6" w:rsidP="405FA339">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We will need to determine how governance of the platform and pattern</w:t>
            </w:r>
            <w:r w:rsidR="00BC0DE7">
              <w:rPr>
                <w:rFonts w:ascii="Georgia (Body)" w:eastAsia="Georgia (Body)" w:hAnsi="Georgia (Body)" w:cs="Georgia (Body)"/>
              </w:rPr>
              <w:t xml:space="preserve"> alignment will be accomplished</w:t>
            </w:r>
          </w:p>
        </w:tc>
      </w:tr>
      <w:tr w:rsidR="52366C98" w14:paraId="406F0F10" w14:textId="77777777" w:rsidTr="25B55DC1">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559BA985" w14:textId="5F67C765" w:rsidR="52366C98"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Standard Message Format/ Standard Naming Conventions</w:t>
            </w:r>
          </w:p>
        </w:tc>
        <w:tc>
          <w:tcPr>
            <w:tcW w:w="5391" w:type="dxa"/>
            <w:vAlign w:val="center"/>
          </w:tcPr>
          <w:p w14:paraId="642C9A43" w14:textId="378DFD19" w:rsidR="52366C98" w:rsidRDefault="405FA339" w:rsidP="405FA339">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sidRPr="405FA339">
              <w:rPr>
                <w:rFonts w:ascii="Georgia (Body)" w:eastAsia="Georgia (Body)" w:hAnsi="Georgia (Body)" w:cs="Georgia (Body)"/>
              </w:rPr>
              <w:t>For integration simplicity a common data format with common na</w:t>
            </w:r>
            <w:r w:rsidR="00BC0DE7">
              <w:rPr>
                <w:rFonts w:ascii="Georgia (Body)" w:eastAsia="Georgia (Body)" w:hAnsi="Georgia (Body)" w:cs="Georgia (Body)"/>
              </w:rPr>
              <w:t>ming conventions is recommended</w:t>
            </w:r>
            <w:r w:rsidRPr="405FA339">
              <w:rPr>
                <w:rFonts w:ascii="Georgia (Body)" w:eastAsia="Georgia (Body)" w:hAnsi="Georgia (Body)" w:cs="Georgia (Body)"/>
              </w:rPr>
              <w:t xml:space="preserve"> </w:t>
            </w:r>
          </w:p>
        </w:tc>
      </w:tr>
      <w:tr w:rsidR="52366C98" w14:paraId="07DE20BE" w14:textId="77777777" w:rsidTr="25B55DC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1492B624" w14:textId="61046AC1" w:rsidR="52366C98" w:rsidRDefault="00660A17" w:rsidP="405FA339">
            <w:pPr>
              <w:pStyle w:val="NoSpacing"/>
              <w:rPr>
                <w:rFonts w:ascii="Georgia (Body)" w:eastAsia="Georgia (Body)" w:hAnsi="Georgia (Body)" w:cs="Georgia (Body)"/>
                <w:b w:val="0"/>
                <w:bCs w:val="0"/>
              </w:rPr>
            </w:pPr>
            <w:r>
              <w:rPr>
                <w:rFonts w:ascii="Georgia (Body)" w:eastAsia="Georgia (Body)" w:hAnsi="Georgia (Body)" w:cs="Georgia (Body)"/>
                <w:b w:val="0"/>
                <w:bCs w:val="0"/>
              </w:rPr>
              <w:t>D</w:t>
            </w:r>
            <w:r w:rsidR="405FA339" w:rsidRPr="405FA339">
              <w:rPr>
                <w:rFonts w:ascii="Georgia (Body)" w:eastAsia="Georgia (Body)" w:hAnsi="Georgia (Body)" w:cs="Georgia (Body)"/>
                <w:b w:val="0"/>
                <w:bCs w:val="0"/>
              </w:rPr>
              <w:t xml:space="preserve">ata </w:t>
            </w:r>
            <w:ins w:id="9" w:author="Author">
              <w:r w:rsidR="00287374">
                <w:rPr>
                  <w:rFonts w:ascii="Georgia (Body)" w:eastAsia="Georgia (Body)" w:hAnsi="Georgia (Body)" w:cs="Georgia (Body)"/>
                  <w:b w:val="0"/>
                  <w:bCs w:val="0"/>
                </w:rPr>
                <w:t>M</w:t>
              </w:r>
            </w:ins>
            <w:del w:id="10" w:author="Author">
              <w:r w:rsidR="405FA339" w:rsidRPr="405FA339" w:rsidDel="00287374">
                <w:rPr>
                  <w:rFonts w:ascii="Georgia (Body)" w:eastAsia="Georgia (Body)" w:hAnsi="Georgia (Body)" w:cs="Georgia (Body)"/>
                  <w:b w:val="0"/>
                  <w:bCs w:val="0"/>
                </w:rPr>
                <w:delText>m</w:delText>
              </w:r>
            </w:del>
            <w:r w:rsidR="405FA339" w:rsidRPr="405FA339">
              <w:rPr>
                <w:rFonts w:ascii="Georgia (Body)" w:eastAsia="Georgia (Body)" w:hAnsi="Georgia (Body)" w:cs="Georgia (Body)"/>
                <w:b w:val="0"/>
                <w:bCs w:val="0"/>
              </w:rPr>
              <w:t>odels (e.g., what is a claim?)</w:t>
            </w:r>
          </w:p>
        </w:tc>
        <w:tc>
          <w:tcPr>
            <w:tcW w:w="5391" w:type="dxa"/>
            <w:vAlign w:val="center"/>
          </w:tcPr>
          <w:p w14:paraId="58703067" w14:textId="1B9351D7" w:rsidR="52366C98" w:rsidRDefault="00B5027E" w:rsidP="405FA339">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We are</w:t>
            </w:r>
            <w:r w:rsidR="00CE3153">
              <w:rPr>
                <w:rFonts w:ascii="Georgia (Body)" w:eastAsia="Georgia (Body)" w:hAnsi="Georgia (Body)" w:cs="Georgia (Body)"/>
              </w:rPr>
              <w:t xml:space="preserve"> not defining data models as a part of this effort, but the aggregation of streams </w:t>
            </w:r>
            <w:r w:rsidR="00BC0DE7">
              <w:rPr>
                <w:rFonts w:ascii="Georgia (Body)" w:eastAsia="Georgia (Body)" w:hAnsi="Georgia (Body)" w:cs="Georgia (Body)"/>
              </w:rPr>
              <w:t>will have dependency on them</w:t>
            </w:r>
          </w:p>
        </w:tc>
      </w:tr>
      <w:tr w:rsidR="3252137A" w14:paraId="6551BA76" w14:textId="77777777" w:rsidTr="25B55DC1">
        <w:trPr>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239C3604" w14:textId="007CC505" w:rsidR="3252137A"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Training</w:t>
            </w:r>
          </w:p>
        </w:tc>
        <w:tc>
          <w:tcPr>
            <w:tcW w:w="5391" w:type="dxa"/>
            <w:vAlign w:val="center"/>
          </w:tcPr>
          <w:p w14:paraId="197F64FB" w14:textId="531B5229" w:rsidR="3252137A" w:rsidRDefault="00CE3153" w:rsidP="405FA339">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Training will be provided as a part of a larger initiative</w:t>
            </w:r>
          </w:p>
        </w:tc>
      </w:tr>
      <w:tr w:rsidR="35928E31" w14:paraId="17366C1C" w14:textId="77777777" w:rsidTr="25B55DC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vAlign w:val="center"/>
          </w:tcPr>
          <w:p w14:paraId="544301DE" w14:textId="00C6E793" w:rsidR="35928E31"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Platform Owner</w:t>
            </w:r>
          </w:p>
        </w:tc>
        <w:tc>
          <w:tcPr>
            <w:tcW w:w="5391" w:type="dxa"/>
            <w:vAlign w:val="center"/>
          </w:tcPr>
          <w:p w14:paraId="56FEA932" w14:textId="45CEC999" w:rsidR="35928E31" w:rsidRDefault="00CE3153" w:rsidP="405FA339">
            <w:pPr>
              <w:pStyle w:val="NoSpacing"/>
              <w:cnfStyle w:val="000000100000" w:firstRow="0" w:lastRow="0" w:firstColumn="0" w:lastColumn="0" w:oddVBand="0" w:evenVBand="0" w:oddHBand="1" w:evenHBand="0" w:firstRowFirstColumn="0" w:firstRowLastColumn="0" w:lastRowFirstColumn="0" w:lastRowLastColumn="0"/>
              <w:rPr>
                <w:rFonts w:ascii="Georgia (Body)" w:eastAsia="Georgia (Body)" w:hAnsi="Georgia (Body)" w:cs="Georgia (Body)"/>
              </w:rPr>
            </w:pPr>
            <w:r>
              <w:rPr>
                <w:rFonts w:ascii="Georgia (Body)" w:eastAsia="Georgia (Body)" w:hAnsi="Georgia (Body)" w:cs="Georgia (Body)"/>
              </w:rPr>
              <w:t>It is important that the Platform/Product Owner is well defined and communicated. We also need to determine if a higher-level Ca</w:t>
            </w:r>
            <w:r w:rsidR="00BC0DE7">
              <w:rPr>
                <w:rFonts w:ascii="Georgia (Body)" w:eastAsia="Georgia (Body)" w:hAnsi="Georgia (Body)" w:cs="Georgia (Body)"/>
              </w:rPr>
              <w:t xml:space="preserve">pability </w:t>
            </w:r>
            <w:del w:id="11" w:author="Author">
              <w:r w:rsidR="00BC0DE7" w:rsidDel="00287374">
                <w:rPr>
                  <w:rFonts w:ascii="Georgia (Body)" w:eastAsia="Georgia (Body)" w:hAnsi="Georgia (Body)" w:cs="Georgia (Body)"/>
                </w:rPr>
                <w:delText xml:space="preserve">Owner </w:delText>
              </w:r>
            </w:del>
            <w:commentRangeStart w:id="12"/>
            <w:ins w:id="13" w:author="Author">
              <w:r w:rsidR="00287374">
                <w:rPr>
                  <w:rFonts w:ascii="Georgia (Body)" w:eastAsia="Georgia (Body)" w:hAnsi="Georgia (Body)" w:cs="Georgia (Body)"/>
                </w:rPr>
                <w:t>Stakeholder</w:t>
              </w:r>
              <w:commentRangeEnd w:id="12"/>
              <w:r w:rsidR="00287374">
                <w:rPr>
                  <w:rStyle w:val="CommentReference"/>
                </w:rPr>
                <w:commentReference w:id="12"/>
              </w:r>
              <w:r w:rsidR="00287374">
                <w:rPr>
                  <w:rFonts w:ascii="Georgia (Body)" w:eastAsia="Georgia (Body)" w:hAnsi="Georgia (Body)" w:cs="Georgia (Body)"/>
                </w:rPr>
                <w:t xml:space="preserve"> </w:t>
              </w:r>
            </w:ins>
            <w:r w:rsidR="00BC0DE7">
              <w:rPr>
                <w:rFonts w:ascii="Georgia (Body)" w:eastAsia="Georgia (Body)" w:hAnsi="Georgia (Body)" w:cs="Georgia (Body)"/>
              </w:rPr>
              <w:t>is also required</w:t>
            </w:r>
          </w:p>
        </w:tc>
      </w:tr>
    </w:tbl>
    <w:p w14:paraId="0717E8A9" w14:textId="067EC1BB" w:rsidR="289900FC" w:rsidRDefault="289900FC" w:rsidP="405FA339">
      <w:pPr>
        <w:rPr>
          <w:rFonts w:ascii="Georgia (Body)" w:eastAsia="Georgia (Body)" w:hAnsi="Georgia (Body)" w:cs="Georgia (Body)"/>
        </w:rPr>
      </w:pPr>
    </w:p>
    <w:p w14:paraId="2C466E2C" w14:textId="1257F94C" w:rsidR="622A5023" w:rsidRDefault="622A5023" w:rsidP="405FA339">
      <w:pPr>
        <w:rPr>
          <w:rFonts w:ascii="Georgia (Body)" w:eastAsia="Georgia (Body)" w:hAnsi="Georgia (Body)" w:cs="Georgia (Body)"/>
        </w:rPr>
      </w:pPr>
    </w:p>
    <w:p w14:paraId="149A2996" w14:textId="24653868" w:rsidR="7CC28A46" w:rsidRDefault="25B55DC1" w:rsidP="405FA339">
      <w:pPr>
        <w:pStyle w:val="Heading2"/>
        <w:rPr>
          <w:rFonts w:ascii="Georgia (Body)" w:eastAsia="Georgia (Body)" w:hAnsi="Georgia (Body)" w:cs="Georgia (Body)"/>
          <w:color w:val="FF0000"/>
        </w:rPr>
      </w:pPr>
      <w:bookmarkStart w:id="14" w:name="_Toc535563250"/>
      <w:bookmarkStart w:id="15" w:name="_Toc535920482"/>
      <w:r w:rsidRPr="25B55DC1">
        <w:rPr>
          <w:rFonts w:ascii="Georgia (Body)" w:eastAsia="Georgia (Body)" w:hAnsi="Georgia (Body)" w:cs="Georgia (Body)"/>
        </w:rPr>
        <w:t>Audience</w:t>
      </w:r>
      <w:bookmarkEnd w:id="14"/>
      <w:bookmarkEnd w:id="15"/>
    </w:p>
    <w:p w14:paraId="7B8C3DD4" w14:textId="18EED094" w:rsidR="07E5E37D" w:rsidRDefault="07E5E37D" w:rsidP="405FA339">
      <w:pPr>
        <w:rPr>
          <w:rFonts w:ascii="Georgia (Body)" w:eastAsia="Georgia (Body)" w:hAnsi="Georgia (Body)" w:cs="Georgia (Body)"/>
        </w:rPr>
      </w:pPr>
    </w:p>
    <w:tbl>
      <w:tblPr>
        <w:tblStyle w:val="LightGrid-Accent11"/>
        <w:tblW w:w="0" w:type="auto"/>
        <w:tblLayout w:type="fixed"/>
        <w:tblLook w:val="06A0" w:firstRow="1" w:lastRow="0" w:firstColumn="1" w:lastColumn="0" w:noHBand="1" w:noVBand="1"/>
      </w:tblPr>
      <w:tblGrid>
        <w:gridCol w:w="5400"/>
        <w:gridCol w:w="5400"/>
      </w:tblGrid>
      <w:tr w:rsidR="5804D421" w14:paraId="4EDDFDB7" w14:textId="77777777" w:rsidTr="25B5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shd w:val="clear" w:color="auto" w:fill="000000" w:themeFill="text1"/>
          </w:tcPr>
          <w:p w14:paraId="76FBCA43" w14:textId="09E0E925" w:rsidR="5804D421" w:rsidRDefault="25B55DC1" w:rsidP="405FA339">
            <w:pPr>
              <w:pStyle w:val="NoSpacing"/>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User</w:t>
            </w:r>
          </w:p>
        </w:tc>
        <w:tc>
          <w:tcPr>
            <w:tcW w:w="5400" w:type="dxa"/>
            <w:shd w:val="clear" w:color="auto" w:fill="000000" w:themeFill="text1"/>
          </w:tcPr>
          <w:p w14:paraId="57161B1B" w14:textId="764BBB68" w:rsidR="5804D421" w:rsidRDefault="25B55DC1" w:rsidP="405FA339">
            <w:pPr>
              <w:pStyle w:val="NoSpacing"/>
              <w:cnfStyle w:val="100000000000" w:firstRow="1" w:lastRow="0" w:firstColumn="0" w:lastColumn="0" w:oddVBand="0" w:evenVBand="0" w:oddHBand="0" w:evenHBand="0" w:firstRowFirstColumn="0" w:firstRowLastColumn="0" w:lastRowFirstColumn="0" w:lastRowLastColumn="0"/>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Primary Use</w:t>
            </w:r>
          </w:p>
        </w:tc>
      </w:tr>
      <w:tr w:rsidR="5804D421" w14:paraId="6A3ADDEE"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585F3838" w14:textId="23489BE2" w:rsidR="5804D421" w:rsidRDefault="405FA339" w:rsidP="405FA339">
            <w:pPr>
              <w:rPr>
                <w:rFonts w:ascii="Georgia (Body)" w:eastAsia="Georgia (Body)" w:hAnsi="Georgia (Body)" w:cs="Georgia (Body)"/>
                <w:b w:val="0"/>
                <w:bCs w:val="0"/>
              </w:rPr>
            </w:pPr>
            <w:r w:rsidRPr="405FA339">
              <w:rPr>
                <w:rFonts w:ascii="Georgia (Body)" w:eastAsia="Georgia (Body)" w:hAnsi="Georgia (Body)" w:cs="Georgia (Body)"/>
                <w:b w:val="0"/>
                <w:bCs w:val="0"/>
              </w:rPr>
              <w:t>Architects</w:t>
            </w:r>
          </w:p>
        </w:tc>
        <w:tc>
          <w:tcPr>
            <w:tcW w:w="5400" w:type="dxa"/>
          </w:tcPr>
          <w:p w14:paraId="338A0A2E" w14:textId="4F61E458" w:rsidR="5804D421" w:rsidRDefault="405FA339" w:rsidP="405FA339">
            <w:pPr>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Adoption</w:t>
            </w:r>
          </w:p>
        </w:tc>
      </w:tr>
      <w:tr w:rsidR="5804D421" w14:paraId="4A183FE4"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5F815E34" w14:textId="3C26A166" w:rsidR="5804D421" w:rsidRDefault="405FA339" w:rsidP="405FA339">
            <w:pPr>
              <w:rPr>
                <w:rFonts w:ascii="Georgia (Body)" w:eastAsia="Georgia (Body)" w:hAnsi="Georgia (Body)" w:cs="Georgia (Body)"/>
                <w:b w:val="0"/>
                <w:bCs w:val="0"/>
              </w:rPr>
            </w:pPr>
            <w:r w:rsidRPr="405FA339">
              <w:rPr>
                <w:rFonts w:ascii="Georgia (Body)" w:eastAsia="Georgia (Body)" w:hAnsi="Georgia (Body)" w:cs="Georgia (Body)"/>
                <w:b w:val="0"/>
                <w:bCs w:val="0"/>
              </w:rPr>
              <w:t>Application Developers</w:t>
            </w:r>
          </w:p>
        </w:tc>
        <w:tc>
          <w:tcPr>
            <w:tcW w:w="5400" w:type="dxa"/>
          </w:tcPr>
          <w:p w14:paraId="1A1D8EDE" w14:textId="4C28CC83" w:rsidR="5804D421" w:rsidRDefault="405FA339" w:rsidP="405FA339">
            <w:pPr>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r w:rsidR="5804D421" w14:paraId="5A4E608E"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0634E5D4" w14:textId="11983873" w:rsidR="5804D421" w:rsidRDefault="405FA339" w:rsidP="405FA339">
            <w:pPr>
              <w:rPr>
                <w:rFonts w:ascii="Georgia (Body)" w:eastAsia="Georgia (Body)" w:hAnsi="Georgia (Body)" w:cs="Georgia (Body)"/>
                <w:b w:val="0"/>
                <w:bCs w:val="0"/>
              </w:rPr>
            </w:pPr>
            <w:r w:rsidRPr="405FA339">
              <w:rPr>
                <w:rFonts w:ascii="Georgia (Body)" w:eastAsia="Georgia (Body)" w:hAnsi="Georgia (Body)" w:cs="Georgia (Body)"/>
                <w:b w:val="0"/>
                <w:bCs w:val="0"/>
              </w:rPr>
              <w:t>Infrastructure Engineers</w:t>
            </w:r>
          </w:p>
        </w:tc>
        <w:tc>
          <w:tcPr>
            <w:tcW w:w="5400" w:type="dxa"/>
          </w:tcPr>
          <w:p w14:paraId="7ED7DCF5" w14:textId="4F69C277" w:rsidR="5804D421" w:rsidRDefault="405FA339" w:rsidP="405FA339">
            <w:pPr>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r w:rsidR="5804D421" w14:paraId="1FBF865F"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583544B6" w14:textId="6D08B61D" w:rsidR="5804D421" w:rsidRDefault="405FA339" w:rsidP="405FA339">
            <w:pPr>
              <w:rPr>
                <w:rFonts w:ascii="Georgia (Body)" w:eastAsia="Georgia (Body)" w:hAnsi="Georgia (Body)" w:cs="Georgia (Body)"/>
                <w:b w:val="0"/>
                <w:bCs w:val="0"/>
              </w:rPr>
            </w:pPr>
            <w:r w:rsidRPr="405FA339">
              <w:rPr>
                <w:rFonts w:ascii="Georgia (Body)" w:eastAsia="Georgia (Body)" w:hAnsi="Georgia (Body)" w:cs="Georgia (Body)"/>
                <w:b w:val="0"/>
                <w:bCs w:val="0"/>
              </w:rPr>
              <w:t>CTOs</w:t>
            </w:r>
          </w:p>
        </w:tc>
        <w:tc>
          <w:tcPr>
            <w:tcW w:w="5400" w:type="dxa"/>
          </w:tcPr>
          <w:p w14:paraId="60EAACE0" w14:textId="7EFD3B4B" w:rsidR="5804D421" w:rsidRDefault="405FA339" w:rsidP="405FA339">
            <w:pPr>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r w:rsidR="5804D421" w14:paraId="3AE8B770"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33756011" w14:textId="5C9C4777" w:rsidR="5804D421" w:rsidRDefault="405FA339" w:rsidP="405FA339">
            <w:pPr>
              <w:rPr>
                <w:rFonts w:ascii="Georgia (Body)" w:eastAsia="Georgia (Body)" w:hAnsi="Georgia (Body)" w:cs="Georgia (Body)"/>
                <w:b w:val="0"/>
                <w:bCs w:val="0"/>
              </w:rPr>
            </w:pPr>
            <w:r w:rsidRPr="405FA339">
              <w:rPr>
                <w:rFonts w:ascii="Georgia (Body)" w:eastAsia="Georgia (Body)" w:hAnsi="Georgia (Body)" w:cs="Georgia (Body)"/>
                <w:b w:val="0"/>
                <w:bCs w:val="0"/>
              </w:rPr>
              <w:t>Application Owners</w:t>
            </w:r>
          </w:p>
        </w:tc>
        <w:tc>
          <w:tcPr>
            <w:tcW w:w="5400" w:type="dxa"/>
          </w:tcPr>
          <w:p w14:paraId="3502E6EF" w14:textId="07997546" w:rsidR="5804D421" w:rsidRDefault="405FA339" w:rsidP="405FA339">
            <w:pPr>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r w:rsidR="5804D421" w14:paraId="36CCC75D"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3F026BD5" w14:textId="5CB7717D" w:rsidR="5804D421"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BSA Run Teams</w:t>
            </w:r>
          </w:p>
        </w:tc>
        <w:tc>
          <w:tcPr>
            <w:tcW w:w="5400" w:type="dxa"/>
          </w:tcPr>
          <w:p w14:paraId="44D63B95" w14:textId="13D1DDD3" w:rsidR="5804D421" w:rsidRDefault="405FA339" w:rsidP="405FA339">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r w:rsidR="07E5E37D" w14:paraId="5F3BD3A5" w14:textId="77777777" w:rsidTr="25B55DC1">
        <w:tc>
          <w:tcPr>
            <w:cnfStyle w:val="001000000000" w:firstRow="0" w:lastRow="0" w:firstColumn="1" w:lastColumn="0" w:oddVBand="0" w:evenVBand="0" w:oddHBand="0" w:evenHBand="0" w:firstRowFirstColumn="0" w:firstRowLastColumn="0" w:lastRowFirstColumn="0" w:lastRowLastColumn="0"/>
            <w:tcW w:w="5400" w:type="dxa"/>
          </w:tcPr>
          <w:p w14:paraId="0E168C5D" w14:textId="32F1169F" w:rsidR="07E5E37D" w:rsidRDefault="405FA339" w:rsidP="405FA339">
            <w:pPr>
              <w:pStyle w:val="NoSpacing"/>
              <w:rPr>
                <w:rFonts w:ascii="Georgia (Body)" w:eastAsia="Georgia (Body)" w:hAnsi="Georgia (Body)" w:cs="Georgia (Body)"/>
                <w:b w:val="0"/>
                <w:bCs w:val="0"/>
              </w:rPr>
            </w:pPr>
            <w:r w:rsidRPr="405FA339">
              <w:rPr>
                <w:rFonts w:ascii="Georgia (Body)" w:eastAsia="Georgia (Body)" w:hAnsi="Georgia (Body)" w:cs="Georgia (Body)"/>
                <w:b w:val="0"/>
                <w:bCs w:val="0"/>
              </w:rPr>
              <w:t>Extended Project/Development Team Members</w:t>
            </w:r>
          </w:p>
        </w:tc>
        <w:tc>
          <w:tcPr>
            <w:tcW w:w="5400" w:type="dxa"/>
          </w:tcPr>
          <w:p w14:paraId="069D9409" w14:textId="7660FE6B" w:rsidR="07E5E37D" w:rsidRDefault="405FA339" w:rsidP="405FA339">
            <w:pPr>
              <w:pStyle w:val="NoSpacing"/>
              <w:cnfStyle w:val="000000000000" w:firstRow="0" w:lastRow="0" w:firstColumn="0" w:lastColumn="0" w:oddVBand="0" w:evenVBand="0" w:oddHBand="0" w:evenHBand="0" w:firstRowFirstColumn="0" w:firstRowLastColumn="0" w:lastRowFirstColumn="0" w:lastRowLastColumn="0"/>
              <w:rPr>
                <w:rFonts w:ascii="Georgia (Body)" w:eastAsia="Georgia (Body)" w:hAnsi="Georgia (Body)" w:cs="Georgia (Body)"/>
                <w:color w:val="515151"/>
              </w:rPr>
            </w:pPr>
            <w:r w:rsidRPr="405FA339">
              <w:rPr>
                <w:rFonts w:ascii="Georgia (Body)" w:eastAsia="Georgia (Body)" w:hAnsi="Georgia (Body)" w:cs="Georgia (Body)"/>
                <w:color w:val="515151"/>
              </w:rPr>
              <w:t>Inform &amp; Guide</w:t>
            </w:r>
          </w:p>
        </w:tc>
      </w:tr>
    </w:tbl>
    <w:p w14:paraId="767F6B1D" w14:textId="113D326C" w:rsidR="00C122B1" w:rsidRDefault="00C122B1" w:rsidP="69EDE118">
      <w:pPr>
        <w:pStyle w:val="NoSpacing"/>
        <w:ind w:left="360"/>
        <w:rPr>
          <w:rFonts w:ascii="Georgia (Body)" w:eastAsia="Georgia (Body)" w:hAnsi="Georgia (Body)" w:cs="Georgia (Body)"/>
        </w:rPr>
      </w:pPr>
    </w:p>
    <w:p w14:paraId="2BA7329C" w14:textId="7D9B8ED5" w:rsidR="69EDE118" w:rsidRDefault="69EDE118" w:rsidP="69EDE118">
      <w:pPr>
        <w:pStyle w:val="NoSpacing"/>
        <w:ind w:left="360"/>
        <w:rPr>
          <w:rFonts w:ascii="Georgia (Body)" w:eastAsia="Georgia (Body)" w:hAnsi="Georgia (Body)" w:cs="Georgia (Body)"/>
        </w:rPr>
      </w:pPr>
    </w:p>
    <w:p w14:paraId="5F93A3FA" w14:textId="46258C0E" w:rsidR="69EDE118" w:rsidRDefault="69EDE118" w:rsidP="69EDE118">
      <w:pPr>
        <w:pStyle w:val="NoSpacing"/>
        <w:ind w:left="360"/>
        <w:rPr>
          <w:rFonts w:ascii="Georgia (Body)" w:eastAsia="Georgia (Body)" w:hAnsi="Georgia (Body)" w:cs="Georgia (Body)"/>
        </w:rPr>
      </w:pPr>
    </w:p>
    <w:p w14:paraId="7E9ACC51" w14:textId="4F686853" w:rsidR="69EDE118" w:rsidRDefault="69EDE118" w:rsidP="69EDE118">
      <w:pPr>
        <w:pStyle w:val="NoSpacing"/>
        <w:ind w:left="360"/>
        <w:rPr>
          <w:rFonts w:ascii="Georgia (Body)" w:eastAsia="Georgia (Body)" w:hAnsi="Georgia (Body)" w:cs="Georgia (Body)"/>
        </w:rPr>
      </w:pPr>
    </w:p>
    <w:p w14:paraId="0A665C81" w14:textId="59FAE53E" w:rsidR="69EDE118" w:rsidRDefault="69EDE118" w:rsidP="69EDE118">
      <w:pPr>
        <w:pStyle w:val="NoSpacing"/>
        <w:ind w:left="360"/>
        <w:rPr>
          <w:rFonts w:ascii="Georgia (Body)" w:eastAsia="Georgia (Body)" w:hAnsi="Georgia (Body)" w:cs="Georgia (Body)"/>
        </w:rPr>
      </w:pPr>
    </w:p>
    <w:p w14:paraId="1D2D387F" w14:textId="677B181E" w:rsidR="69EDE118" w:rsidRDefault="69EDE118" w:rsidP="69EDE118">
      <w:pPr>
        <w:pStyle w:val="NoSpacing"/>
        <w:ind w:left="360"/>
        <w:rPr>
          <w:rFonts w:ascii="Georgia (Body)" w:eastAsia="Georgia (Body)" w:hAnsi="Georgia (Body)" w:cs="Georgia (Body)"/>
        </w:rPr>
      </w:pPr>
    </w:p>
    <w:p w14:paraId="48E78A49" w14:textId="7A1635CA" w:rsidR="69EDE118" w:rsidRDefault="69EDE118" w:rsidP="69EDE118">
      <w:pPr>
        <w:pStyle w:val="NoSpacing"/>
        <w:ind w:left="360"/>
        <w:rPr>
          <w:rFonts w:ascii="Georgia (Body)" w:eastAsia="Georgia (Body)" w:hAnsi="Georgia (Body)" w:cs="Georgia (Body)"/>
        </w:rPr>
      </w:pPr>
    </w:p>
    <w:p w14:paraId="5F590E98" w14:textId="043C0723" w:rsidR="69EDE118" w:rsidRDefault="69EDE118" w:rsidP="69EDE118">
      <w:pPr>
        <w:pStyle w:val="NoSpacing"/>
        <w:ind w:left="360"/>
        <w:rPr>
          <w:rFonts w:ascii="Georgia (Body)" w:eastAsia="Georgia (Body)" w:hAnsi="Georgia (Body)" w:cs="Georgia (Body)"/>
        </w:rPr>
      </w:pPr>
    </w:p>
    <w:p w14:paraId="6AA19111" w14:textId="07EB574F" w:rsidR="69EDE118" w:rsidRDefault="69EDE118" w:rsidP="69EDE118">
      <w:pPr>
        <w:pStyle w:val="NoSpacing"/>
        <w:ind w:left="360"/>
        <w:rPr>
          <w:rFonts w:ascii="Georgia (Body)" w:eastAsia="Georgia (Body)" w:hAnsi="Georgia (Body)" w:cs="Georgia (Body)"/>
        </w:rPr>
      </w:pPr>
    </w:p>
    <w:p w14:paraId="73C40883" w14:textId="42877B08" w:rsidR="00C122B1" w:rsidRDefault="00C122B1" w:rsidP="405FA339">
      <w:pPr>
        <w:pStyle w:val="NoSpacing"/>
        <w:ind w:left="360"/>
        <w:rPr>
          <w:rFonts w:ascii="Georgia (Body)" w:eastAsia="Georgia (Body)" w:hAnsi="Georgia (Body)" w:cs="Georgia (Body)"/>
        </w:rPr>
      </w:pPr>
    </w:p>
    <w:p w14:paraId="6287BC0B" w14:textId="0C45DF8B" w:rsidR="00C122B1" w:rsidRDefault="00C122B1" w:rsidP="405FA339">
      <w:pPr>
        <w:pStyle w:val="NoSpacing"/>
        <w:ind w:left="360"/>
        <w:rPr>
          <w:rFonts w:ascii="Georgia (Body)" w:eastAsia="Georgia (Body)" w:hAnsi="Georgia (Body)" w:cs="Georgia (Body)"/>
        </w:rPr>
      </w:pPr>
    </w:p>
    <w:p w14:paraId="6F9DA066" w14:textId="0D1F5F25" w:rsidR="00C122B1" w:rsidRDefault="00C122B1" w:rsidP="405FA339">
      <w:pPr>
        <w:pStyle w:val="NoSpacing"/>
        <w:ind w:left="360"/>
        <w:rPr>
          <w:rFonts w:ascii="Georgia (Body)" w:eastAsia="Georgia (Body)" w:hAnsi="Georgia (Body)" w:cs="Georgia (Body)"/>
        </w:rPr>
      </w:pPr>
    </w:p>
    <w:p w14:paraId="0791CC1C" w14:textId="7F501473" w:rsidR="00C122B1" w:rsidRDefault="00C122B1" w:rsidP="405FA339">
      <w:pPr>
        <w:pStyle w:val="NoSpacing"/>
        <w:ind w:left="360"/>
        <w:rPr>
          <w:rFonts w:ascii="Georgia (Body)" w:eastAsia="Georgia (Body)" w:hAnsi="Georgia (Body)" w:cs="Georgia (Body)"/>
        </w:rPr>
      </w:pPr>
    </w:p>
    <w:p w14:paraId="3E2D8E84" w14:textId="74C138D7" w:rsidR="00C122B1" w:rsidRDefault="00C122B1" w:rsidP="405FA339">
      <w:pPr>
        <w:pStyle w:val="NoSpacing"/>
        <w:ind w:left="360"/>
        <w:rPr>
          <w:rFonts w:ascii="Georgia (Body)" w:eastAsia="Georgia (Body)" w:hAnsi="Georgia (Body)" w:cs="Georgia (Body)"/>
        </w:rPr>
      </w:pPr>
    </w:p>
    <w:p w14:paraId="33AE769C" w14:textId="470904BB" w:rsidR="00C122B1" w:rsidRDefault="00C122B1" w:rsidP="405FA339">
      <w:pPr>
        <w:pStyle w:val="NoSpacing"/>
        <w:ind w:left="360"/>
        <w:rPr>
          <w:rFonts w:ascii="Georgia (Body)" w:eastAsia="Georgia (Body)" w:hAnsi="Georgia (Body)" w:cs="Georgia (Body)"/>
        </w:rPr>
      </w:pPr>
    </w:p>
    <w:p w14:paraId="40074D67" w14:textId="77777777" w:rsidR="00C122B1" w:rsidRDefault="00C122B1" w:rsidP="405FA339">
      <w:pPr>
        <w:pStyle w:val="NoSpacing"/>
        <w:ind w:left="360"/>
        <w:rPr>
          <w:rFonts w:ascii="Georgia (Body)" w:eastAsia="Georgia (Body)" w:hAnsi="Georgia (Body)" w:cs="Georgia (Body)"/>
        </w:rPr>
      </w:pPr>
    </w:p>
    <w:p w14:paraId="3F1DFBF5" w14:textId="5D9CDFB6" w:rsidR="6ED1BD17" w:rsidRPr="00B85352" w:rsidRDefault="00300EEE" w:rsidP="405FA339">
      <w:pPr>
        <w:pStyle w:val="Heading2"/>
        <w:rPr>
          <w:rFonts w:ascii="Georgia (Body)" w:eastAsia="Georgia (Body)" w:hAnsi="Georgia (Body)" w:cs="Georgia (Body)"/>
        </w:rPr>
      </w:pPr>
      <w:bookmarkStart w:id="16" w:name="_Toc532821721"/>
      <w:bookmarkStart w:id="17" w:name="_Toc535563252"/>
      <w:bookmarkStart w:id="18" w:name="_Toc535920483"/>
      <w:r w:rsidRPr="405FA339">
        <w:rPr>
          <w:rFonts w:ascii="Georgia (Body)" w:eastAsia="Georgia (Body)" w:hAnsi="Georgia (Body)" w:cs="Georgia (Body)"/>
        </w:rPr>
        <w:t>Key Terminology</w:t>
      </w:r>
      <w:bookmarkEnd w:id="16"/>
      <w:bookmarkEnd w:id="17"/>
      <w:bookmarkEnd w:id="18"/>
      <w:r>
        <w:tab/>
      </w:r>
    </w:p>
    <w:p w14:paraId="6EDE878A" w14:textId="1BB1D219" w:rsidR="6E0364A4" w:rsidRDefault="6E0364A4" w:rsidP="6E0364A4">
      <w:pPr>
        <w:rPr>
          <w:rFonts w:ascii="Georgia (Body)" w:eastAsia="Georgia (Body)" w:hAnsi="Georgia (Body)" w:cs="Georgia (Body)"/>
          <w:b/>
          <w:bCs/>
        </w:rPr>
      </w:pPr>
    </w:p>
    <w:p w14:paraId="2F965B57" w14:textId="7AFFB760" w:rsidR="6B839CC0" w:rsidRDefault="405FA339" w:rsidP="405FA339">
      <w:pPr>
        <w:rPr>
          <w:rFonts w:ascii="Georgia (Body)" w:eastAsia="Georgia (Body)" w:hAnsi="Georgia (Body)" w:cs="Georgia (Body)"/>
        </w:rPr>
      </w:pPr>
      <w:r w:rsidRPr="405FA339">
        <w:rPr>
          <w:rFonts w:ascii="Georgia (Body)" w:eastAsia="Georgia (Body)" w:hAnsi="Georgia (Body)" w:cs="Georgia (Body)"/>
          <w:b/>
          <w:bCs/>
        </w:rPr>
        <w:t xml:space="preserve">Event: </w:t>
      </w:r>
      <w:r w:rsidRPr="405FA339">
        <w:rPr>
          <w:rFonts w:ascii="Georgia (Body)" w:eastAsia="Georgia (Body)" w:hAnsi="Georgia (Body)" w:cs="Georgia (Body)"/>
        </w:rPr>
        <w:t xml:space="preserve">An occurrence of a change of state. In all cases, </w:t>
      </w:r>
      <w:ins w:id="19" w:author="Author">
        <w:r w:rsidR="003B271F">
          <w:rPr>
            <w:rFonts w:ascii="Georgia (Body)" w:eastAsia="Georgia (Body)" w:hAnsi="Georgia (Body)" w:cs="Georgia (Body)"/>
          </w:rPr>
          <w:t>e</w:t>
        </w:r>
      </w:ins>
      <w:del w:id="20" w:author="Author">
        <w:r w:rsidRPr="405FA339" w:rsidDel="003B271F">
          <w:rPr>
            <w:rFonts w:ascii="Georgia (Body)" w:eastAsia="Georgia (Body)" w:hAnsi="Georgia (Body)" w:cs="Georgia (Body)"/>
          </w:rPr>
          <w:delText>E</w:delText>
        </w:r>
      </w:del>
      <w:r w:rsidRPr="405FA339">
        <w:rPr>
          <w:rFonts w:ascii="Georgia (Body)" w:eastAsia="Georgia (Body)" w:hAnsi="Georgia (Body)" w:cs="Georgia (Body)"/>
        </w:rPr>
        <w:t>vents in the context of Data Streaming refer to definable occurrences of "things" which may or may not have immediate use cases for observing.  The definition of an event only goes so far as to describe the event which happened and related metadata (time, origin, changed state, etc).  The event does not describe what actions should occur as a result of the event.  Events can be broken down into the following categories and definitions, useful when describing use cases for Event Streaming.</w:t>
      </w:r>
    </w:p>
    <w:p w14:paraId="32541C4E" w14:textId="7684F8ED" w:rsidR="6B839CC0" w:rsidRDefault="405FA339" w:rsidP="405FA339">
      <w:pPr>
        <w:rPr>
          <w:rFonts w:ascii="Georgia (Body)" w:eastAsia="Georgia (Body)" w:hAnsi="Georgia (Body)" w:cs="Georgia (Body)"/>
        </w:rPr>
      </w:pPr>
      <w:r w:rsidRPr="405FA339">
        <w:rPr>
          <w:rFonts w:ascii="Georgia (Body)" w:eastAsia="Georgia (Body)" w:hAnsi="Georgia (Body)" w:cs="Georgia (Body)"/>
        </w:rPr>
        <w:t>Note:  Real events will almost always conform to some structured message format.  Examples given below are for illustration only.</w:t>
      </w:r>
    </w:p>
    <w:p w14:paraId="000DE55F" w14:textId="6A10E6DD" w:rsidR="6B839CC0" w:rsidRDefault="6B839CC0" w:rsidP="405FA339">
      <w:pPr>
        <w:pStyle w:val="NoSpacing"/>
        <w:ind w:left="360"/>
        <w:rPr>
          <w:rFonts w:ascii="Georgia (Body)" w:eastAsia="Georgia (Body)" w:hAnsi="Georgia (Body)" w:cs="Georgia (Body)"/>
        </w:rPr>
      </w:pPr>
    </w:p>
    <w:p w14:paraId="0652AA05" w14:textId="77777777" w:rsidR="6B839CC0" w:rsidRDefault="405FA339" w:rsidP="6AA3476C">
      <w:pPr>
        <w:pStyle w:val="NoSpacing"/>
        <w:numPr>
          <w:ilvl w:val="0"/>
          <w:numId w:val="29"/>
        </w:numPr>
      </w:pPr>
      <w:r w:rsidRPr="405FA339">
        <w:rPr>
          <w:rFonts w:ascii="Georgia (Body)" w:eastAsia="Georgia (Body)" w:hAnsi="Georgia (Body)" w:cs="Georgia (Body)"/>
        </w:rPr>
        <w:t xml:space="preserve">Business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w:t>
      </w:r>
    </w:p>
    <w:p w14:paraId="7BDBC2AE" w14:textId="35D3733A" w:rsidR="6B839CC0" w:rsidRDefault="405FA339" w:rsidP="6AA3476C">
      <w:pPr>
        <w:pStyle w:val="NoSpacing"/>
        <w:numPr>
          <w:ilvl w:val="1"/>
          <w:numId w:val="29"/>
        </w:numPr>
      </w:pPr>
      <w:r w:rsidRPr="405FA339">
        <w:rPr>
          <w:rFonts w:ascii="Georgia (Body)" w:eastAsia="Georgia (Body)" w:hAnsi="Georgia (Body)" w:cs="Georgia (Body)"/>
        </w:rPr>
        <w:t xml:space="preserve">A Business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is</w:t>
      </w:r>
      <w:r w:rsidRPr="405FA339">
        <w:rPr>
          <w:rFonts w:ascii="Georgia (Body)" w:eastAsia="Georgia (Body)" w:hAnsi="Georgia (Body)" w:cs="Georgia (Body)"/>
        </w:rPr>
        <w:t xml:space="preserve"> a definable occurrence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a business scenario. </w:t>
      </w:r>
    </w:p>
    <w:p w14:paraId="53AFAB1B" w14:textId="77777777" w:rsidR="6B839CC0" w:rsidRDefault="6B839CC0" w:rsidP="405FA339">
      <w:pPr>
        <w:pStyle w:val="NoSpacing"/>
        <w:rPr>
          <w:rFonts w:ascii="Georgia (Body)" w:eastAsia="Georgia (Body)" w:hAnsi="Georgia (Body)" w:cs="Georgia (Body)"/>
        </w:rPr>
      </w:pPr>
    </w:p>
    <w:p w14:paraId="537A0B22" w14:textId="77777777" w:rsidR="6B839CC0" w:rsidRDefault="405FA339" w:rsidP="405FA339">
      <w:pPr>
        <w:pStyle w:val="NoSpacing"/>
        <w:numPr>
          <w:ilvl w:val="0"/>
          <w:numId w:val="29"/>
        </w:numPr>
        <w:rPr>
          <w:rStyle w:val="hljs-keyword"/>
        </w:rPr>
      </w:pPr>
      <w:r w:rsidRPr="405FA339">
        <w:rPr>
          <w:rStyle w:val="hljs-keyword"/>
          <w:rFonts w:ascii="Georgia (Body)" w:eastAsia="Georgia (Body)" w:hAnsi="Georgia (Body)" w:cs="Georgia (Body)"/>
        </w:rPr>
        <w:t>System</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Event</w:t>
      </w:r>
    </w:p>
    <w:p w14:paraId="7830BF4F" w14:textId="4D08A40B" w:rsidR="6B839CC0" w:rsidRDefault="405FA339" w:rsidP="6AA3476C">
      <w:pPr>
        <w:pStyle w:val="NoSpacing"/>
        <w:numPr>
          <w:ilvl w:val="1"/>
          <w:numId w:val="29"/>
        </w:numPr>
      </w:pPr>
      <w:r w:rsidRPr="405FA339">
        <w:rPr>
          <w:rStyle w:val="hljs-keyword"/>
          <w:rFonts w:ascii="Georgia (Body)" w:eastAsia="Georgia (Body)" w:hAnsi="Georgia (Body)" w:cs="Georgia (Body)"/>
        </w:rPr>
        <w:t>System</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originate </w:t>
      </w:r>
      <w:r w:rsidRPr="405FA339">
        <w:rPr>
          <w:rStyle w:val="hljs-keyword"/>
          <w:rFonts w:ascii="Georgia (Body)" w:eastAsia="Georgia (Body)" w:hAnsi="Georgia (Body)" w:cs="Georgia (Body)"/>
        </w:rPr>
        <w:t>from</w:t>
      </w:r>
      <w:r w:rsidRPr="405FA339">
        <w:rPr>
          <w:rFonts w:ascii="Georgia (Body)" w:eastAsia="Georgia (Body)" w:hAnsi="Georgia (Body)" w:cs="Georgia (Body)"/>
        </w:rPr>
        <w:t xml:space="preserve"> the applications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underlying systems </w:t>
      </w:r>
      <w:r w:rsidRPr="405FA339">
        <w:rPr>
          <w:rStyle w:val="hljs-keyword"/>
          <w:rFonts w:ascii="Georgia (Body)" w:eastAsia="Georgia (Body)" w:hAnsi="Georgia (Body)" w:cs="Georgia (Body)"/>
        </w:rPr>
        <w:t>on</w:t>
      </w:r>
      <w:r w:rsidRPr="405FA339">
        <w:rPr>
          <w:rFonts w:ascii="Georgia (Body)" w:eastAsia="Georgia (Body)" w:hAnsi="Georgia (Body)" w:cs="Georgia (Body)"/>
        </w:rPr>
        <w:t xml:space="preserve"> which IT solutions </w:t>
      </w:r>
      <w:r w:rsidRPr="405FA339">
        <w:rPr>
          <w:rStyle w:val="hljs-keyword"/>
          <w:rFonts w:ascii="Georgia (Body)" w:eastAsia="Georgia (Body)" w:hAnsi="Georgia (Body)" w:cs="Georgia (Body)"/>
        </w:rPr>
        <w:t>are</w:t>
      </w:r>
      <w:r w:rsidRPr="405FA339">
        <w:rPr>
          <w:rFonts w:ascii="Georgia (Body)" w:eastAsia="Georgia (Body)" w:hAnsi="Georgia (Body)" w:cs="Georgia (Body)"/>
        </w:rPr>
        <w:t xml:space="preserve"> built.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here have </w:t>
      </w:r>
      <w:r w:rsidRPr="405FA339">
        <w:rPr>
          <w:rStyle w:val="hljs-keyword"/>
          <w:rFonts w:ascii="Georgia (Body)" w:eastAsia="Georgia (Body)" w:hAnsi="Georgia (Body)" w:cs="Georgia (Body)"/>
        </w:rPr>
        <w:t>no</w:t>
      </w:r>
      <w:r w:rsidRPr="405FA339">
        <w:rPr>
          <w:rFonts w:ascii="Georgia (Body)" w:eastAsia="Georgia (Body)" w:hAnsi="Georgia (Body)" w:cs="Georgia (Body)"/>
        </w:rPr>
        <w:t xml:space="preserve"> business </w:t>
      </w:r>
      <w:r w:rsidRPr="405FA339">
        <w:rPr>
          <w:rStyle w:val="hljs-keyword"/>
          <w:rFonts w:ascii="Georgia (Body)" w:eastAsia="Georgia (Body)" w:hAnsi="Georgia (Body)" w:cs="Georgia (Body)"/>
        </w:rPr>
        <w:t>context</w:t>
      </w:r>
      <w:r w:rsidRPr="405FA339">
        <w:rPr>
          <w:rFonts w:ascii="Georgia (Body)" w:eastAsia="Georgia (Body)" w:hAnsi="Georgia (Body)" w:cs="Georgia (Body)"/>
        </w:rPr>
        <w:t xml:space="preserve"> attached </w:t>
      </w:r>
      <w:r w:rsidRPr="405FA339">
        <w:rPr>
          <w:rStyle w:val="hljs-keyword"/>
          <w:rFonts w:ascii="Georgia (Body)" w:eastAsia="Georgia (Body)" w:hAnsi="Georgia (Body)" w:cs="Georgia (Body)"/>
        </w:rPr>
        <w:t>to</w:t>
      </w:r>
      <w:r w:rsidRPr="405FA339">
        <w:rPr>
          <w:rFonts w:ascii="Georgia (Body)" w:eastAsia="Georgia (Body)" w:hAnsi="Georgia (Body)" w:cs="Georgia (Body)"/>
        </w:rPr>
        <w:t xml:space="preserve"> them, however could </w:t>
      </w:r>
      <w:r w:rsidRPr="405FA339">
        <w:rPr>
          <w:rStyle w:val="hljs-keyword"/>
          <w:rFonts w:ascii="Georgia (Body)" w:eastAsia="Georgia (Body)" w:hAnsi="Georgia (Body)" w:cs="Georgia (Body)"/>
        </w:rPr>
        <w:t>result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further business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being emitted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actions being taken. </w:t>
      </w:r>
      <w:r w:rsidRPr="405FA339">
        <w:rPr>
          <w:rStyle w:val="hljs-keyword"/>
          <w:rFonts w:ascii="Georgia (Body)" w:eastAsia="Georgia (Body)" w:hAnsi="Georgia (Body)" w:cs="Georgia (Body)"/>
        </w:rPr>
        <w:t>For</w:t>
      </w:r>
      <w:r w:rsidRPr="405FA339">
        <w:rPr>
          <w:rFonts w:ascii="Georgia (Body)" w:eastAsia="Georgia (Body)" w:hAnsi="Georgia (Body)" w:cs="Georgia (Body)"/>
        </w:rPr>
        <w:t xml:space="preserve"> example, observing a </w:t>
      </w:r>
      <w:r w:rsidRPr="405FA339">
        <w:rPr>
          <w:rStyle w:val="hljs-keyword"/>
          <w:rFonts w:ascii="Georgia (Body)" w:eastAsia="Georgia (Body)" w:hAnsi="Georgia (Body)" w:cs="Georgia (Body)"/>
        </w:rPr>
        <w:t>System</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indicating </w:t>
      </w:r>
      <w:r w:rsidRPr="405FA339">
        <w:rPr>
          <w:rStyle w:val="hljs-string"/>
          <w:rFonts w:ascii="Georgia (Body)" w:eastAsia="Georgia (Body)" w:hAnsi="Georgia (Body)" w:cs="Georgia (Body)"/>
        </w:rPr>
        <w:t>"shell session started"</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on</w:t>
      </w:r>
      <w:r w:rsidRPr="405FA339">
        <w:rPr>
          <w:rFonts w:ascii="Georgia (Body)" w:eastAsia="Georgia (Body)" w:hAnsi="Georgia (Body)" w:cs="Georgia (Body)"/>
        </w:rPr>
        <w:t xml:space="preserve"> a production </w:t>
      </w:r>
      <w:r w:rsidRPr="405FA339">
        <w:rPr>
          <w:rStyle w:val="hljs-keyword"/>
          <w:rFonts w:ascii="Georgia (Body)" w:eastAsia="Georgia (Body)" w:hAnsi="Georgia (Body)" w:cs="Georgia (Body)"/>
        </w:rPr>
        <w:t>system</w:t>
      </w:r>
      <w:r w:rsidRPr="405FA339">
        <w:rPr>
          <w:rFonts w:ascii="Georgia (Body)" w:eastAsia="Georgia (Body)" w:hAnsi="Georgia (Body)" w:cs="Georgia (Body)"/>
        </w:rPr>
        <w:t xml:space="preserve"> could </w:t>
      </w:r>
      <w:r w:rsidRPr="405FA339">
        <w:rPr>
          <w:rStyle w:val="hljs-keyword"/>
          <w:rFonts w:ascii="Georgia (Body)" w:eastAsia="Georgia (Body)" w:hAnsi="Georgia (Body)" w:cs="Georgia (Body)"/>
        </w:rPr>
        <w:t>trigger</w:t>
      </w:r>
      <w:r w:rsidRPr="405FA339">
        <w:rPr>
          <w:rFonts w:ascii="Georgia (Body)" w:eastAsia="Georgia (Body)" w:hAnsi="Georgia (Body)" w:cs="Georgia (Body)"/>
        </w:rPr>
        <w:t xml:space="preserve"> an Information Risk </w:t>
      </w:r>
      <w:r w:rsidRPr="405FA339">
        <w:rPr>
          <w:rStyle w:val="hljs-keyword"/>
          <w:rFonts w:ascii="Georgia (Body)" w:eastAsia="Georgia (Body)" w:hAnsi="Georgia (Body)" w:cs="Georgia (Body)"/>
        </w:rPr>
        <w:t>Management</w:t>
      </w:r>
      <w:r w:rsidRPr="405FA339">
        <w:rPr>
          <w:rFonts w:ascii="Georgia (Body)" w:eastAsia="Georgia (Body)" w:hAnsi="Georgia (Body)" w:cs="Georgia (Body)"/>
        </w:rPr>
        <w:t xml:space="preserve"> Business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that an investigation </w:t>
      </w:r>
      <w:r w:rsidRPr="405FA339">
        <w:rPr>
          <w:rStyle w:val="hljs-keyword"/>
          <w:rFonts w:ascii="Georgia (Body)" w:eastAsia="Georgia (Body)" w:hAnsi="Georgia (Body)" w:cs="Georgia (Body)"/>
        </w:rPr>
        <w:t>into</w:t>
      </w:r>
      <w:r w:rsidRPr="405FA339">
        <w:rPr>
          <w:rFonts w:ascii="Georgia (Body)" w:eastAsia="Georgia (Body)" w:hAnsi="Georgia (Body)" w:cs="Georgia (Body)"/>
        </w:rPr>
        <w:t xml:space="preserve"> why has begun. </w:t>
      </w:r>
    </w:p>
    <w:p w14:paraId="7D88AC0C" w14:textId="77777777" w:rsidR="6B839CC0" w:rsidRDefault="6B839CC0" w:rsidP="405FA339">
      <w:pPr>
        <w:pStyle w:val="NoSpacing"/>
        <w:rPr>
          <w:rFonts w:ascii="Georgia (Body)" w:eastAsia="Georgia (Body)" w:hAnsi="Georgia (Body)" w:cs="Georgia (Body)"/>
        </w:rPr>
      </w:pPr>
    </w:p>
    <w:p w14:paraId="03C5858C" w14:textId="77777777" w:rsidR="6B839CC0" w:rsidRDefault="405FA339" w:rsidP="405FA339">
      <w:pPr>
        <w:pStyle w:val="NoSpacing"/>
        <w:ind w:left="720"/>
        <w:rPr>
          <w:rFonts w:ascii="Georgia (Body)" w:eastAsia="Georgia (Body)" w:hAnsi="Georgia (Body)" w:cs="Georgia (Body)"/>
        </w:rPr>
      </w:pPr>
      <w:r w:rsidRPr="405FA339">
        <w:rPr>
          <w:rFonts w:ascii="Georgia (Body)" w:eastAsia="Georgia (Body)" w:hAnsi="Georgia (Body)" w:cs="Georgia (Body)"/>
        </w:rPr>
        <w:t xml:space="preserve">It </w:t>
      </w:r>
      <w:r w:rsidRPr="405FA339">
        <w:rPr>
          <w:rStyle w:val="hljs-keyword"/>
          <w:rFonts w:ascii="Georgia (Body)" w:eastAsia="Georgia (Body)" w:hAnsi="Georgia (Body)" w:cs="Georgia (Body)"/>
        </w:rPr>
        <w:t>is</w:t>
      </w:r>
      <w:r w:rsidRPr="405FA339">
        <w:rPr>
          <w:rFonts w:ascii="Georgia (Body)" w:eastAsia="Georgia (Body)" w:hAnsi="Georgia (Body)" w:cs="Georgia (Body)"/>
        </w:rPr>
        <w:t xml:space="preserve"> important </w:t>
      </w:r>
      <w:r w:rsidRPr="405FA339">
        <w:rPr>
          <w:rStyle w:val="hljs-keyword"/>
          <w:rFonts w:ascii="Georgia (Body)" w:eastAsia="Georgia (Body)" w:hAnsi="Georgia (Body)" w:cs="Georgia (Body)"/>
        </w:rPr>
        <w:t>to</w:t>
      </w:r>
      <w:r w:rsidRPr="405FA339">
        <w:rPr>
          <w:rFonts w:ascii="Georgia (Body)" w:eastAsia="Georgia (Body)" w:hAnsi="Georgia (Body)" w:cs="Georgia (Body)"/>
        </w:rPr>
        <w:t xml:space="preserve"> note that message streaming platforms </w:t>
      </w:r>
      <w:r w:rsidRPr="405FA339">
        <w:rPr>
          <w:rStyle w:val="hljs-keyword"/>
          <w:rFonts w:ascii="Georgia (Body)" w:eastAsia="Georgia (Body)" w:hAnsi="Georgia (Body)" w:cs="Georgia (Body)"/>
        </w:rPr>
        <w:t>add</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to</w:t>
      </w:r>
      <w:r w:rsidRPr="405FA339">
        <w:rPr>
          <w:rFonts w:ascii="Georgia (Body)" w:eastAsia="Georgia (Body)" w:hAnsi="Georgia (Body)" w:cs="Georgia (Body)"/>
        </w:rPr>
        <w:t xml:space="preserve"> the potential </w:t>
      </w:r>
      <w:r w:rsidRPr="405FA339">
        <w:rPr>
          <w:rStyle w:val="hljs-keyword"/>
          <w:rFonts w:ascii="Georgia (Body)" w:eastAsia="Georgia (Body)" w:hAnsi="Georgia (Body)" w:cs="Georgia (Body)"/>
        </w:rPr>
        <w:t>system</w:t>
      </w:r>
      <w:r w:rsidRPr="405FA339">
        <w:rPr>
          <w:rFonts w:ascii="Georgia (Body)" w:eastAsia="Georgia (Body)" w:hAnsi="Georgia (Body)" w:cs="Georgia (Body)"/>
        </w:rPr>
        <w:t xml:space="preserve"> analytics capabilities provided </w:t>
      </w:r>
      <w:r w:rsidRPr="405FA339">
        <w:rPr>
          <w:rStyle w:val="hljs-keyword"/>
          <w:rFonts w:ascii="Georgia (Body)" w:eastAsia="Georgia (Body)" w:hAnsi="Georgia (Body)" w:cs="Georgia (Body)"/>
        </w:rPr>
        <w:t>by</w:t>
      </w:r>
      <w:r w:rsidRPr="405FA339">
        <w:rPr>
          <w:rFonts w:ascii="Georgia (Body)" w:eastAsia="Georgia (Body)" w:hAnsi="Georgia (Body)" w:cs="Georgia (Body)"/>
        </w:rPr>
        <w:t xml:space="preserve"> APM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Log</w:t>
      </w:r>
      <w:r w:rsidRPr="405FA339">
        <w:rPr>
          <w:rFonts w:ascii="Georgia (Body)" w:eastAsia="Georgia (Body)" w:hAnsi="Georgia (Body)" w:cs="Georgia (Body)"/>
        </w:rPr>
        <w:t xml:space="preserve"> Aggregations systems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use</w:t>
      </w:r>
      <w:r w:rsidRPr="405FA339">
        <w:rPr>
          <w:rFonts w:ascii="Georgia (Body)" w:eastAsia="Georgia (Body)" w:hAnsi="Georgia (Body)" w:cs="Georgia (Body)"/>
        </w:rPr>
        <w:t xml:space="preserve"> today, but </w:t>
      </w:r>
      <w:r w:rsidRPr="405FA339">
        <w:rPr>
          <w:rStyle w:val="hljs-keyword"/>
          <w:rFonts w:ascii="Georgia (Body)" w:eastAsia="Georgia (Body)" w:hAnsi="Georgia (Body)" w:cs="Georgia (Body)"/>
        </w:rPr>
        <w:t>do</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not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replace</w:t>
      </w:r>
      <w:r w:rsidRPr="405FA339">
        <w:rPr>
          <w:rFonts w:ascii="Georgia (Body)" w:eastAsia="Georgia (Body)" w:hAnsi="Georgia (Body)" w:cs="Georgia (Body)"/>
        </w:rPr>
        <w:t xml:space="preserve"> them. </w:t>
      </w:r>
    </w:p>
    <w:p w14:paraId="462E5D0C" w14:textId="77777777" w:rsidR="6B839CC0" w:rsidRDefault="6B839CC0" w:rsidP="405FA339">
      <w:pPr>
        <w:pStyle w:val="NoSpacing"/>
        <w:rPr>
          <w:rFonts w:ascii="Georgia (Body)" w:eastAsia="Georgia (Body)" w:hAnsi="Georgia (Body)" w:cs="Georgia (Body)"/>
        </w:rPr>
      </w:pPr>
    </w:p>
    <w:p w14:paraId="4DF52C5A" w14:textId="04441E4A" w:rsidR="6B839CC0" w:rsidRDefault="405FA339" w:rsidP="405FA339">
      <w:pPr>
        <w:pStyle w:val="NoSpacing"/>
        <w:numPr>
          <w:ilvl w:val="0"/>
          <w:numId w:val="30"/>
        </w:numPr>
        <w:rPr>
          <w:rStyle w:val="hljs-keyword"/>
        </w:rPr>
      </w:pPr>
      <w:r w:rsidRPr="405FA339">
        <w:rPr>
          <w:rFonts w:ascii="Georgia (Body)" w:eastAsia="Georgia (Body)" w:hAnsi="Georgia (Body)" w:cs="Georgia (Body)"/>
        </w:rPr>
        <w:t>IoT Event</w:t>
      </w:r>
      <w:r w:rsidRPr="405FA339">
        <w:rPr>
          <w:rStyle w:val="hljs-keyword"/>
          <w:rFonts w:ascii="Georgia (Body)" w:eastAsia="Georgia (Body)" w:hAnsi="Georgia (Body)" w:cs="Georgia (Body)"/>
        </w:rPr>
        <w:t xml:space="preserve"> (we only care about the events other business events have to respond to)</w:t>
      </w:r>
    </w:p>
    <w:p w14:paraId="756A745C" w14:textId="0CF4197B" w:rsidR="6B839CC0" w:rsidRDefault="405FA339" w:rsidP="6AA3476C">
      <w:pPr>
        <w:pStyle w:val="NoSpacing"/>
        <w:numPr>
          <w:ilvl w:val="1"/>
          <w:numId w:val="30"/>
        </w:numPr>
      </w:pPr>
      <w:r w:rsidRPr="405FA339">
        <w:rPr>
          <w:rFonts w:ascii="Georgia (Body)" w:eastAsia="Georgia (Body)" w:hAnsi="Georgia (Body)" w:cs="Georgia (Body)"/>
        </w:rPr>
        <w:t xml:space="preserve">Borrowing </w:t>
      </w:r>
      <w:r w:rsidRPr="405FA339">
        <w:rPr>
          <w:rStyle w:val="hljs-keyword"/>
          <w:rFonts w:ascii="Georgia (Body)" w:eastAsia="Georgia (Body)" w:hAnsi="Georgia (Body)" w:cs="Georgia (Body)"/>
        </w:rPr>
        <w:t>from</w:t>
      </w:r>
      <w:r w:rsidRPr="405FA339">
        <w:rPr>
          <w:rFonts w:ascii="Georgia (Body)" w:eastAsia="Georgia (Body)" w:hAnsi="Georgia (Body)" w:cs="Georgia (Body)"/>
        </w:rPr>
        <w:t xml:space="preserve"> the IoT definition contained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the Nationwide IoT </w:t>
      </w:r>
      <w:r w:rsidRPr="405FA339">
        <w:rPr>
          <w:rStyle w:val="hljs-keyword"/>
          <w:rFonts w:ascii="Georgia (Body)" w:eastAsia="Georgia (Body)" w:hAnsi="Georgia (Body)" w:cs="Georgia (Body)"/>
        </w:rPr>
        <w:t>Statement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of</w:t>
      </w:r>
      <w:r w:rsidRPr="405FA339">
        <w:rPr>
          <w:rFonts w:ascii="Georgia (Body)" w:eastAsia="Georgia (Body)" w:hAnsi="Georgia (Body)" w:cs="Georgia (Body)"/>
        </w:rPr>
        <w:t xml:space="preserve"> Direction, IoT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are</w:t>
      </w:r>
      <w:r w:rsidRPr="405FA339">
        <w:rPr>
          <w:rFonts w:ascii="Georgia (Body)" w:eastAsia="Georgia (Body)" w:hAnsi="Georgia (Body)" w:cs="Georgia (Body)"/>
        </w:rPr>
        <w:t xml:space="preserve"> those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which stream </w:t>
      </w:r>
      <w:r w:rsidRPr="405FA339">
        <w:rPr>
          <w:rStyle w:val="hljs-keyword"/>
          <w:rFonts w:ascii="Georgia (Body)" w:eastAsia="Georgia (Body)" w:hAnsi="Georgia (Body)" w:cs="Georgia (Body)"/>
        </w:rPr>
        <w:t>off</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of</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physical</w:t>
      </w:r>
      <w:r w:rsidRPr="405FA339">
        <w:rPr>
          <w:rFonts w:ascii="Georgia (Body)" w:eastAsia="Georgia (Body)" w:hAnsi="Georgia (Body)" w:cs="Georgia (Body)"/>
        </w:rPr>
        <w:t xml:space="preserve"> devices, vehicles, home appliances </w:t>
      </w:r>
      <w:r w:rsidRPr="405FA339">
        <w:rPr>
          <w:rStyle w:val="hljs-keyword"/>
          <w:rFonts w:ascii="Georgia (Body)" w:eastAsia="Georgia (Body)" w:hAnsi="Georgia (Body)" w:cs="Georgia (Body)"/>
        </w:rPr>
        <w:t>and</w:t>
      </w:r>
      <w:r w:rsidRPr="405FA339">
        <w:rPr>
          <w:rFonts w:ascii="Georgia (Body)" w:eastAsia="Georgia (Body)" w:hAnsi="Georgia (Body)" w:cs="Georgia (Body)"/>
        </w:rPr>
        <w:t xml:space="preserve"> other items embedded </w:t>
      </w:r>
      <w:r w:rsidRPr="405FA339">
        <w:rPr>
          <w:rStyle w:val="hljs-keyword"/>
          <w:rFonts w:ascii="Georgia (Body)" w:eastAsia="Georgia (Body)" w:hAnsi="Georgia (Body)" w:cs="Georgia (Body)"/>
        </w:rPr>
        <w:t>with</w:t>
      </w:r>
      <w:r w:rsidRPr="405FA339">
        <w:rPr>
          <w:rFonts w:ascii="Georgia (Body)" w:eastAsia="Georgia (Body)" w:hAnsi="Georgia (Body)" w:cs="Georgia (Body)"/>
        </w:rPr>
        <w:t xml:space="preserve"> electronics, software </w:t>
      </w:r>
      <w:r w:rsidRPr="405FA339">
        <w:rPr>
          <w:rStyle w:val="hljs-keyword"/>
          <w:rFonts w:ascii="Georgia (Body)" w:eastAsia="Georgia (Body)" w:hAnsi="Georgia (Body)" w:cs="Georgia (Body)"/>
        </w:rPr>
        <w:t>and</w:t>
      </w:r>
      <w:r w:rsidRPr="405FA339">
        <w:rPr>
          <w:rFonts w:ascii="Georgia (Body)" w:eastAsia="Georgia (Body)" w:hAnsi="Georgia (Body)" w:cs="Georgia (Body)"/>
        </w:rPr>
        <w:t xml:space="preserve"> sensors.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this realm typically originate </w:t>
      </w:r>
      <w:r w:rsidRPr="405FA339">
        <w:rPr>
          <w:rStyle w:val="hljs-keyword"/>
          <w:rFonts w:ascii="Georgia (Body)" w:eastAsia="Georgia (Body)" w:hAnsi="Georgia (Body)" w:cs="Georgia (Body)"/>
        </w:rPr>
        <w:t>from</w:t>
      </w:r>
      <w:r w:rsidRPr="405FA339">
        <w:rPr>
          <w:rFonts w:ascii="Georgia (Body)" w:eastAsia="Georgia (Body)" w:hAnsi="Georgia (Body)" w:cs="Georgia (Body)"/>
        </w:rPr>
        <w:t xml:space="preserve"> changes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the surrounding </w:t>
      </w:r>
      <w:r w:rsidRPr="405FA339">
        <w:rPr>
          <w:rStyle w:val="hljs-keyword"/>
          <w:rFonts w:ascii="Georgia (Body)" w:eastAsia="Georgia (Body)" w:hAnsi="Georgia (Body)" w:cs="Georgia (Body)"/>
        </w:rPr>
        <w:t>physical</w:t>
      </w:r>
      <w:r w:rsidRPr="405FA339">
        <w:rPr>
          <w:rFonts w:ascii="Georgia (Body)" w:eastAsia="Georgia (Body)" w:hAnsi="Georgia (Body)" w:cs="Georgia (Body)"/>
        </w:rPr>
        <w:t xml:space="preserve"> environment the IoT device resides in. The amount </w:t>
      </w:r>
      <w:r w:rsidRPr="405FA339">
        <w:rPr>
          <w:rStyle w:val="hljs-keyword"/>
          <w:rFonts w:ascii="Georgia (Body)" w:eastAsia="Georgia (Body)" w:hAnsi="Georgia (Body)" w:cs="Georgia (Body)"/>
        </w:rPr>
        <w:t>of</w:t>
      </w:r>
      <w:r w:rsidRPr="405FA339">
        <w:rPr>
          <w:rFonts w:ascii="Georgia (Body)" w:eastAsia="Georgia (Body)" w:hAnsi="Georgia (Body)" w:cs="Georgia (Body)"/>
        </w:rPr>
        <w:t xml:space="preserve"> metadata about the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will vary depending </w:t>
      </w:r>
      <w:r w:rsidRPr="405FA339">
        <w:rPr>
          <w:rStyle w:val="hljs-keyword"/>
          <w:rFonts w:ascii="Georgia (Body)" w:eastAsia="Georgia (Body)" w:hAnsi="Georgia (Body)" w:cs="Georgia (Body)"/>
        </w:rPr>
        <w:t>on</w:t>
      </w:r>
      <w:r w:rsidRPr="405FA339">
        <w:rPr>
          <w:rFonts w:ascii="Georgia (Body)" w:eastAsia="Georgia (Body)" w:hAnsi="Georgia (Body)" w:cs="Georgia (Body)"/>
        </w:rPr>
        <w:t xml:space="preserve"> the anonymity requirements </w:t>
      </w:r>
      <w:r w:rsidRPr="405FA339">
        <w:rPr>
          <w:rStyle w:val="hljs-keyword"/>
          <w:rFonts w:ascii="Georgia (Body)" w:eastAsia="Georgia (Body)" w:hAnsi="Georgia (Body)" w:cs="Georgia (Body)"/>
        </w:rPr>
        <w:t>of</w:t>
      </w:r>
      <w:r w:rsidRPr="405FA339">
        <w:rPr>
          <w:rFonts w:ascii="Georgia (Body)" w:eastAsia="Georgia (Body)" w:hAnsi="Georgia (Body)" w:cs="Georgia (Body)"/>
        </w:rPr>
        <w:t xml:space="preserve"> the solution. </w:t>
      </w:r>
    </w:p>
    <w:p w14:paraId="3E5618FD" w14:textId="77777777" w:rsidR="6B839CC0" w:rsidRDefault="6B839CC0" w:rsidP="405FA339">
      <w:pPr>
        <w:pStyle w:val="NoSpacing"/>
        <w:rPr>
          <w:rFonts w:ascii="Georgia (Body)" w:eastAsia="Georgia (Body)" w:hAnsi="Georgia (Body)" w:cs="Georgia (Body)"/>
        </w:rPr>
      </w:pPr>
    </w:p>
    <w:p w14:paraId="3799EDAC" w14:textId="77777777" w:rsidR="6B839CC0" w:rsidRDefault="00FE017B" w:rsidP="405FA339">
      <w:pPr>
        <w:pStyle w:val="NoSpacing"/>
        <w:ind w:firstLine="720"/>
        <w:rPr>
          <w:rFonts w:ascii="Georgia (Body)" w:eastAsia="Georgia (Body)" w:hAnsi="Georgia (Body)" w:cs="Georgia (Body)"/>
        </w:rPr>
      </w:pPr>
      <w:hyperlink r:id="rId18">
        <w:r w:rsidR="405FA339" w:rsidRPr="405FA339">
          <w:rPr>
            <w:rStyle w:val="Hyperlink"/>
            <w:rFonts w:ascii="Georgia (Body)" w:eastAsia="Georgia (Body)" w:hAnsi="Georgia (Body)" w:cs="Georgia (Body)"/>
          </w:rPr>
          <w:t>https://pages.github.nwie.net/Nationwide/Architecture-Standards/sod/sod-iot.html</w:t>
        </w:r>
      </w:hyperlink>
      <w:r w:rsidR="405FA339" w:rsidRPr="405FA339">
        <w:rPr>
          <w:rFonts w:ascii="Georgia (Body)" w:eastAsia="Georgia (Body)" w:hAnsi="Georgia (Body)" w:cs="Georgia (Body)"/>
        </w:rPr>
        <w:t xml:space="preserve"> </w:t>
      </w:r>
    </w:p>
    <w:p w14:paraId="1B5F9868" w14:textId="77777777" w:rsidR="6B839CC0" w:rsidRDefault="6B839CC0" w:rsidP="405FA339">
      <w:pPr>
        <w:pStyle w:val="NoSpacing"/>
        <w:rPr>
          <w:rFonts w:ascii="Georgia (Body)" w:eastAsia="Georgia (Body)" w:hAnsi="Georgia (Body)" w:cs="Georgia (Body)"/>
        </w:rPr>
      </w:pPr>
    </w:p>
    <w:p w14:paraId="3B689B20" w14:textId="77777777" w:rsidR="6B839CC0" w:rsidRDefault="405FA339" w:rsidP="405FA339">
      <w:pPr>
        <w:pStyle w:val="NoSpacing"/>
        <w:numPr>
          <w:ilvl w:val="0"/>
          <w:numId w:val="30"/>
        </w:numPr>
        <w:rPr>
          <w:rStyle w:val="hljs-keyword"/>
        </w:rPr>
      </w:pPr>
      <w:r w:rsidRPr="405FA339">
        <w:rPr>
          <w:rFonts w:ascii="Georgia (Body)" w:eastAsia="Georgia (Body)" w:hAnsi="Georgia (Body)" w:cs="Georgia (Body)"/>
        </w:rPr>
        <w:t xml:space="preserve">Human/Behavioral </w:t>
      </w:r>
      <w:r w:rsidRPr="405FA339">
        <w:rPr>
          <w:rStyle w:val="hljs-keyword"/>
          <w:rFonts w:ascii="Georgia (Body)" w:eastAsia="Georgia (Body)" w:hAnsi="Georgia (Body)" w:cs="Georgia (Body)"/>
        </w:rPr>
        <w:t>Event</w:t>
      </w:r>
    </w:p>
    <w:p w14:paraId="41211E87" w14:textId="5E469D2B" w:rsidR="6B839CC0" w:rsidRDefault="405FA339" w:rsidP="6AA3476C">
      <w:pPr>
        <w:pStyle w:val="NoSpacing"/>
        <w:numPr>
          <w:ilvl w:val="1"/>
          <w:numId w:val="30"/>
        </w:numPr>
      </w:pPr>
      <w:r w:rsidRPr="405FA339">
        <w:rPr>
          <w:rFonts w:ascii="Georgia (Body)" w:eastAsia="Georgia (Body)" w:hAnsi="Georgia (Body)" w:cs="Georgia (Body)"/>
        </w:rPr>
        <w:t xml:space="preserve">Human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Behavioral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are</w:t>
      </w:r>
      <w:r w:rsidRPr="405FA339">
        <w:rPr>
          <w:rFonts w:ascii="Georgia (Body)" w:eastAsia="Georgia (Body)" w:hAnsi="Georgia (Body)" w:cs="Georgia (Body)"/>
        </w:rPr>
        <w:t xml:space="preserve"> those which originate </w:t>
      </w:r>
      <w:r w:rsidRPr="405FA339">
        <w:rPr>
          <w:rStyle w:val="hljs-keyword"/>
          <w:rFonts w:ascii="Georgia (Body)" w:eastAsia="Georgia (Body)" w:hAnsi="Georgia (Body)" w:cs="Georgia (Body)"/>
        </w:rPr>
        <w:t>from</w:t>
      </w:r>
      <w:r w:rsidRPr="405FA339">
        <w:rPr>
          <w:rFonts w:ascii="Georgia (Body)" w:eastAsia="Georgia (Body)" w:hAnsi="Georgia (Body)" w:cs="Georgia (Body)"/>
        </w:rPr>
        <w:t xml:space="preserve"> human interaction </w:t>
      </w:r>
      <w:r w:rsidRPr="405FA339">
        <w:rPr>
          <w:rStyle w:val="hljs-keyword"/>
          <w:rFonts w:ascii="Georgia (Body)" w:eastAsia="Georgia (Body)" w:hAnsi="Georgia (Body)" w:cs="Georgia (Body)"/>
        </w:rPr>
        <w:t>with</w:t>
      </w:r>
      <w:r w:rsidRPr="405FA339">
        <w:rPr>
          <w:rFonts w:ascii="Georgia (Body)" w:eastAsia="Georgia (Body)" w:hAnsi="Georgia (Body)" w:cs="Georgia (Body)"/>
        </w:rPr>
        <w:t xml:space="preserve"> technology,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human behavior detected </w:t>
      </w:r>
      <w:r w:rsidRPr="405FA339">
        <w:rPr>
          <w:rStyle w:val="hljs-keyword"/>
          <w:rFonts w:ascii="Georgia (Body)" w:eastAsia="Georgia (Body)" w:hAnsi="Georgia (Body)" w:cs="Georgia (Body)"/>
        </w:rPr>
        <w:t>by</w:t>
      </w:r>
      <w:r w:rsidRPr="405FA339">
        <w:rPr>
          <w:rFonts w:ascii="Georgia (Body)" w:eastAsia="Georgia (Body)" w:hAnsi="Georgia (Body)" w:cs="Georgia (Body)"/>
        </w:rPr>
        <w:t xml:space="preserve"> technology.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this </w:t>
      </w:r>
      <w:r w:rsidRPr="405FA339">
        <w:rPr>
          <w:rStyle w:val="hljs-keyword"/>
          <w:rFonts w:ascii="Georgia (Body)" w:eastAsia="Georgia (Body)" w:hAnsi="Georgia (Body)" w:cs="Georgia (Body)"/>
        </w:rPr>
        <w:t>category</w:t>
      </w:r>
      <w:r w:rsidRPr="405FA339">
        <w:rPr>
          <w:rFonts w:ascii="Georgia (Body)" w:eastAsia="Georgia (Body)" w:hAnsi="Georgia (Body)" w:cs="Georgia (Body)"/>
        </w:rPr>
        <w:t xml:space="preserve"> provide a more aggregated </w:t>
      </w:r>
      <w:r w:rsidRPr="405FA339">
        <w:rPr>
          <w:rStyle w:val="hljs-keyword"/>
          <w:rFonts w:ascii="Georgia (Body)" w:eastAsia="Georgia (Body)" w:hAnsi="Georgia (Body)" w:cs="Georgia (Body)"/>
        </w:rPr>
        <w:t>and</w:t>
      </w:r>
      <w:r w:rsidRPr="405FA339">
        <w:rPr>
          <w:rFonts w:ascii="Georgia (Body)" w:eastAsia="Georgia (Body)" w:hAnsi="Georgia (Body)" w:cs="Georgia (Body)"/>
        </w:rPr>
        <w:t xml:space="preserve"> meaningful </w:t>
      </w:r>
      <w:r w:rsidRPr="405FA339">
        <w:rPr>
          <w:rStyle w:val="hljs-keyword"/>
          <w:rFonts w:ascii="Georgia (Body)" w:eastAsia="Georgia (Body)" w:hAnsi="Georgia (Body)" w:cs="Georgia (Body)"/>
        </w:rPr>
        <w:t>context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to</w:t>
      </w:r>
      <w:r w:rsidRPr="405FA339">
        <w:rPr>
          <w:rFonts w:ascii="Georgia (Body)" w:eastAsia="Georgia (Body)" w:hAnsi="Georgia (Body)" w:cs="Georgia (Body)"/>
        </w:rPr>
        <w:t xml:space="preserve"> other streams </w:t>
      </w:r>
      <w:r w:rsidRPr="405FA339">
        <w:rPr>
          <w:rStyle w:val="hljs-keyword"/>
          <w:rFonts w:ascii="Georgia (Body)" w:eastAsia="Georgia (Body)" w:hAnsi="Georgia (Body)" w:cs="Georgia (Body)"/>
        </w:rPr>
        <w:t>of</w:t>
      </w:r>
      <w:r w:rsidRPr="405FA339">
        <w:rPr>
          <w:rFonts w:ascii="Georgia (Body)" w:eastAsia="Georgia (Body)" w:hAnsi="Georgia (Body)" w:cs="Georgia (Body)"/>
        </w:rPr>
        <w:t xml:space="preserve"> events. </w:t>
      </w:r>
      <w:r w:rsidRPr="405FA339">
        <w:rPr>
          <w:rStyle w:val="hljs-keyword"/>
          <w:rFonts w:ascii="Georgia (Body)" w:eastAsia="Georgia (Body)" w:hAnsi="Georgia (Body)" w:cs="Georgia (Body)"/>
        </w:rPr>
        <w:t>For</w:t>
      </w:r>
      <w:r w:rsidRPr="405FA339">
        <w:rPr>
          <w:rFonts w:ascii="Georgia (Body)" w:eastAsia="Georgia (Body)" w:hAnsi="Georgia (Body)" w:cs="Georgia (Body)"/>
        </w:rPr>
        <w:t xml:space="preserve"> example, multiple </w:t>
      </w:r>
      <w:r w:rsidRPr="405FA339">
        <w:rPr>
          <w:rStyle w:val="hljs-string"/>
          <w:rFonts w:ascii="Georgia (Body)" w:eastAsia="Georgia (Body)" w:hAnsi="Georgia (Body)" w:cs="Georgia (Body)"/>
        </w:rPr>
        <w:t>"motion detected"</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or</w:t>
      </w:r>
      <w:r w:rsidRPr="405FA339">
        <w:rPr>
          <w:rFonts w:ascii="Georgia (Body)" w:eastAsia="Georgia (Body)" w:hAnsi="Georgia (Body)" w:cs="Georgia (Body)"/>
        </w:rPr>
        <w:t xml:space="preserve"> </w:t>
      </w:r>
      <w:r w:rsidRPr="405FA339">
        <w:rPr>
          <w:rStyle w:val="hljs-string"/>
          <w:rFonts w:ascii="Georgia (Body)" w:eastAsia="Georgia (Body)" w:hAnsi="Georgia (Body)" w:cs="Georgia (Body)"/>
        </w:rPr>
        <w:t>"coordinates changed"</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from</w:t>
      </w:r>
      <w:r w:rsidRPr="405FA339">
        <w:rPr>
          <w:rFonts w:ascii="Georgia (Body)" w:eastAsia="Georgia (Body)" w:hAnsi="Georgia (Body)" w:cs="Georgia (Body)"/>
        </w:rPr>
        <w:t xml:space="preserve"> a vehicle IoT </w:t>
      </w:r>
      <w:r w:rsidRPr="405FA339">
        <w:rPr>
          <w:rStyle w:val="hljs-keyword"/>
          <w:rFonts w:ascii="Georgia (Body)" w:eastAsia="Georgia (Body)" w:hAnsi="Georgia (Body)" w:cs="Georgia (Body)"/>
        </w:rPr>
        <w:t>Event</w:t>
      </w:r>
      <w:r w:rsidRPr="405FA339">
        <w:rPr>
          <w:rFonts w:ascii="Georgia (Body)" w:eastAsia="Georgia (Body)" w:hAnsi="Georgia (Body)" w:cs="Georgia (Body)"/>
        </w:rPr>
        <w:t xml:space="preserve"> Stream could </w:t>
      </w:r>
      <w:r w:rsidRPr="405FA339">
        <w:rPr>
          <w:rStyle w:val="hljs-keyword"/>
          <w:rFonts w:ascii="Georgia (Body)" w:eastAsia="Georgia (Body)" w:hAnsi="Georgia (Body)" w:cs="Georgia (Body)"/>
        </w:rPr>
        <w:t>result</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in</w:t>
      </w:r>
      <w:r w:rsidRPr="405FA339">
        <w:rPr>
          <w:rFonts w:ascii="Georgia (Body)" w:eastAsia="Georgia (Body)" w:hAnsi="Georgia (Body)" w:cs="Georgia (Body)"/>
        </w:rPr>
        <w:t xml:space="preserve"> a single </w:t>
      </w:r>
      <w:r w:rsidRPr="405FA339">
        <w:rPr>
          <w:rStyle w:val="hljs-string"/>
          <w:rFonts w:ascii="Georgia (Body)" w:eastAsia="Georgia (Body)" w:hAnsi="Georgia (Body)" w:cs="Georgia (Body)"/>
        </w:rPr>
        <w:t>"arrived home"</w:t>
      </w:r>
      <w:r w:rsidRPr="405FA339">
        <w:rPr>
          <w:rFonts w:ascii="Georgia (Body)" w:eastAsia="Georgia (Body)" w:hAnsi="Georgia (Body)" w:cs="Georgia (Body)"/>
        </w:rPr>
        <w:t xml:space="preserve"> event. They can also be simple </w:t>
      </w:r>
      <w:r w:rsidRPr="405FA339">
        <w:rPr>
          <w:rStyle w:val="hljs-keyword"/>
          <w:rFonts w:ascii="Georgia (Body)" w:eastAsia="Georgia (Body)" w:hAnsi="Georgia (Body)" w:cs="Georgia (Body)"/>
        </w:rPr>
        <w:t>events</w:t>
      </w:r>
      <w:r w:rsidRPr="405FA339">
        <w:rPr>
          <w:rFonts w:ascii="Georgia (Body)" w:eastAsia="Georgia (Body)" w:hAnsi="Georgia (Body)" w:cs="Georgia (Body)"/>
        </w:rPr>
        <w:t xml:space="preserve"> that occur </w:t>
      </w:r>
      <w:r w:rsidRPr="405FA339">
        <w:rPr>
          <w:rStyle w:val="hljs-keyword"/>
          <w:rFonts w:ascii="Georgia (Body)" w:eastAsia="Georgia (Body)" w:hAnsi="Georgia (Body)" w:cs="Georgia (Body)"/>
        </w:rPr>
        <w:t>with</w:t>
      </w:r>
      <w:r w:rsidRPr="405FA339">
        <w:rPr>
          <w:rFonts w:ascii="Georgia (Body)" w:eastAsia="Georgia (Body)" w:hAnsi="Georgia (Body)" w:cs="Georgia (Body)"/>
        </w:rPr>
        <w:t xml:space="preserve"> direct interaction </w:t>
      </w:r>
      <w:r w:rsidRPr="405FA339">
        <w:rPr>
          <w:rStyle w:val="hljs-keyword"/>
          <w:rFonts w:ascii="Georgia (Body)" w:eastAsia="Georgia (Body)" w:hAnsi="Georgia (Body)" w:cs="Georgia (Body)"/>
        </w:rPr>
        <w:t>with</w:t>
      </w:r>
      <w:r w:rsidRPr="405FA339">
        <w:rPr>
          <w:rFonts w:ascii="Georgia (Body)" w:eastAsia="Georgia (Body)" w:hAnsi="Georgia (Body)" w:cs="Georgia (Body)"/>
        </w:rPr>
        <w:t xml:space="preserve"> technology such </w:t>
      </w:r>
      <w:r w:rsidRPr="405FA339">
        <w:rPr>
          <w:rStyle w:val="hljs-keyword"/>
          <w:rFonts w:ascii="Georgia (Body)" w:eastAsia="Georgia (Body)" w:hAnsi="Georgia (Body)" w:cs="Georgia (Body)"/>
        </w:rPr>
        <w:t>as</w:t>
      </w:r>
      <w:r w:rsidRPr="405FA339">
        <w:rPr>
          <w:rFonts w:ascii="Georgia (Body)" w:eastAsia="Georgia (Body)" w:hAnsi="Georgia (Body)" w:cs="Georgia (Body)"/>
        </w:rPr>
        <w:t xml:space="preserve"> </w:t>
      </w:r>
      <w:r w:rsidRPr="405FA339">
        <w:rPr>
          <w:rStyle w:val="hljs-string"/>
          <w:rFonts w:ascii="Georgia (Body)" w:eastAsia="Georgia (Body)" w:hAnsi="Georgia (Body)" w:cs="Georgia (Body)"/>
        </w:rPr>
        <w:t>"button clicked"</w:t>
      </w:r>
      <w:r w:rsidRPr="405FA339">
        <w:rPr>
          <w:rFonts w:ascii="Georgia (Body)" w:eastAsia="Georgia (Body)" w:hAnsi="Georgia (Body)" w:cs="Georgia (Body)"/>
        </w:rPr>
        <w:t xml:space="preserve"> which can be used </w:t>
      </w:r>
      <w:r w:rsidRPr="405FA339">
        <w:rPr>
          <w:rStyle w:val="hljs-keyword"/>
          <w:rFonts w:ascii="Georgia (Body)" w:eastAsia="Georgia (Body)" w:hAnsi="Georgia (Body)" w:cs="Georgia (Body)"/>
        </w:rPr>
        <w:t>to</w:t>
      </w:r>
      <w:r w:rsidRPr="405FA339">
        <w:rPr>
          <w:rFonts w:ascii="Georgia (Body)" w:eastAsia="Georgia (Body)" w:hAnsi="Georgia (Body)" w:cs="Georgia (Body)"/>
        </w:rPr>
        <w:t xml:space="preserve"> </w:t>
      </w:r>
      <w:r w:rsidRPr="405FA339">
        <w:rPr>
          <w:rStyle w:val="hljs-keyword"/>
          <w:rFonts w:ascii="Georgia (Body)" w:eastAsia="Georgia (Body)" w:hAnsi="Georgia (Body)" w:cs="Georgia (Body)"/>
        </w:rPr>
        <w:t>analyze</w:t>
      </w:r>
      <w:r w:rsidRPr="405FA339">
        <w:rPr>
          <w:rFonts w:ascii="Georgia (Body)" w:eastAsia="Georgia (Body)" w:hAnsi="Georgia (Body)" w:cs="Georgia (Body)"/>
        </w:rPr>
        <w:t xml:space="preserve"> marketing campaigns.</w:t>
      </w:r>
    </w:p>
    <w:p w14:paraId="294097C4" w14:textId="09E367E0" w:rsidR="6B839CC0" w:rsidRDefault="6B839CC0" w:rsidP="405FA339">
      <w:pPr>
        <w:spacing w:after="160" w:line="259" w:lineRule="auto"/>
        <w:rPr>
          <w:rFonts w:ascii="Georgia (Body)" w:eastAsia="Georgia (Body)" w:hAnsi="Georgia (Body)" w:cs="Georgia (Body)"/>
          <w:b/>
          <w:bCs/>
        </w:rPr>
      </w:pPr>
    </w:p>
    <w:p w14:paraId="2688E0B1" w14:textId="57F1B77E"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Stream:</w:t>
      </w:r>
      <w:r w:rsidRPr="405FA339">
        <w:rPr>
          <w:rFonts w:ascii="Georgia (Body)" w:eastAsia="Georgia (Body)" w:hAnsi="Georgia (Body)" w:cs="Georgia (Body)"/>
        </w:rPr>
        <w:t xml:space="preserve"> A stream is a sequence of data elements made available over time.</w:t>
      </w:r>
    </w:p>
    <w:p w14:paraId="698307D5" w14:textId="3715AC14"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Streaming:</w:t>
      </w:r>
      <w:r w:rsidRPr="405FA339">
        <w:rPr>
          <w:rFonts w:ascii="Georgia (Body)" w:eastAsia="Georgia (Body)" w:hAnsi="Georgia (Body)" w:cs="Georgia (Body)"/>
        </w:rPr>
        <w:t xml:space="preserve"> Streaming is data that is generated continuously by thousands of data sources, which can send in the data records simultaneously, and in varying sizes. Streaming data includes a wide variety of data such as business event data, log files, website clicks and impressions, ecommerce purchases, in-game player activity, information from social networks, geospatial services, and telemetry from connected devices or instrumentation in data centers.</w:t>
      </w:r>
    </w:p>
    <w:p w14:paraId="20A2F03E" w14:textId="13228EC9"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rPr>
        <w:t xml:space="preserve"> </w:t>
      </w:r>
      <w:r w:rsidRPr="405FA339">
        <w:rPr>
          <w:rFonts w:ascii="Georgia (Body)" w:eastAsia="Georgia (Body)" w:hAnsi="Georgia (Body)" w:cs="Georgia (Body)"/>
          <w:b/>
          <w:bCs/>
        </w:rPr>
        <w:t xml:space="preserve">Topic: </w:t>
      </w:r>
      <w:r w:rsidRPr="405FA339">
        <w:rPr>
          <w:rFonts w:ascii="Georgia (Body)" w:eastAsia="Georgia (Body)" w:hAnsi="Georgia (Body)" w:cs="Georgia (Body)"/>
        </w:rPr>
        <w:t>A topic is a category or feed name to which records are published. Topics in Kafka are always multi-subscriber; that is, a topic can have zero, one, or many consumers that subscribe to the data written to it.</w:t>
      </w:r>
    </w:p>
    <w:p w14:paraId="160CEADB" w14:textId="1083A732" w:rsidR="7CC28A46" w:rsidRDefault="405FA339" w:rsidP="405FA339">
      <w:pPr>
        <w:spacing w:after="160" w:line="259" w:lineRule="auto"/>
        <w:ind w:left="720"/>
        <w:rPr>
          <w:rFonts w:ascii="Georgia (Body)" w:eastAsia="Georgia (Body)" w:hAnsi="Georgia (Body)" w:cs="Georgia (Body)"/>
        </w:rPr>
      </w:pPr>
      <w:r w:rsidRPr="405FA339">
        <w:rPr>
          <w:rFonts w:ascii="Georgia (Body)" w:eastAsia="Georgia (Body)" w:hAnsi="Georgia (Body)" w:cs="Georgia (Body)"/>
          <w:b/>
          <w:bCs/>
        </w:rPr>
        <w:t>Managed</w:t>
      </w:r>
      <w:r w:rsidRPr="405FA339">
        <w:rPr>
          <w:rFonts w:ascii="Georgia (Body)" w:eastAsia="Georgia (Body)" w:hAnsi="Georgia (Body)" w:cs="Georgia (Body)"/>
        </w:rPr>
        <w:t>: Managed Topics are meant to be shared with the Enterprise outside the bounded context, with self-governance of content and SLAs.</w:t>
      </w:r>
    </w:p>
    <w:p w14:paraId="1F7E06FD" w14:textId="0ED2F4DF" w:rsidR="7CC28A46" w:rsidRDefault="405FA339" w:rsidP="405FA339">
      <w:pPr>
        <w:spacing w:after="160" w:line="259" w:lineRule="auto"/>
        <w:ind w:left="720"/>
        <w:rPr>
          <w:rFonts w:ascii="Georgia (Body)" w:eastAsia="Georgia (Body)" w:hAnsi="Georgia (Body)" w:cs="Georgia (Body)"/>
        </w:rPr>
      </w:pPr>
      <w:r w:rsidRPr="405FA339">
        <w:rPr>
          <w:rFonts w:ascii="Georgia (Body)" w:eastAsia="Georgia (Body)" w:hAnsi="Georgia (Body)" w:cs="Georgia (Body)"/>
          <w:b/>
          <w:bCs/>
        </w:rPr>
        <w:t xml:space="preserve">Un-Managed: </w:t>
      </w:r>
      <w:r w:rsidRPr="405FA339">
        <w:rPr>
          <w:rFonts w:ascii="Georgia (Body)" w:eastAsia="Georgia (Body)" w:hAnsi="Georgia (Body)" w:cs="Georgia (Body)"/>
        </w:rPr>
        <w:t>Streams that are used within a bounded context need not be exposed on the enterprise event backplane, as it may not require publishing to service directory for general consumption.</w:t>
      </w:r>
    </w:p>
    <w:p w14:paraId="354C4FC2" w14:textId="7ADD9E4F"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 xml:space="preserve">Partition: </w:t>
      </w:r>
      <w:r w:rsidRPr="405FA339">
        <w:rPr>
          <w:rFonts w:ascii="Georgia (Body)" w:eastAsia="Georgia (Body)" w:hAnsi="Georgia (Body)" w:cs="Georgia (Body)"/>
        </w:rPr>
        <w:t xml:space="preserve">A partition is an ordered, immutable sequence of records that is continually appended to a structured commit log. The records in the partitions are each assigned a sequential id number called the </w:t>
      </w:r>
      <w:r w:rsidRPr="405FA339">
        <w:rPr>
          <w:rFonts w:ascii="Georgia (Body)" w:eastAsia="Georgia (Body)" w:hAnsi="Georgia (Body)" w:cs="Georgia (Body)"/>
          <w:i/>
          <w:iCs/>
        </w:rPr>
        <w:t>offset</w:t>
      </w:r>
      <w:r w:rsidRPr="405FA339">
        <w:rPr>
          <w:rFonts w:ascii="Georgia (Body)" w:eastAsia="Georgia (Body)" w:hAnsi="Georgia (Body)" w:cs="Georgia (Body)"/>
        </w:rPr>
        <w:t xml:space="preserve"> that uniquely identifies each record within the partition.</w:t>
      </w:r>
    </w:p>
    <w:p w14:paraId="6C62D256" w14:textId="4769F2EB"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 xml:space="preserve">Producer: </w:t>
      </w:r>
      <w:r w:rsidRPr="405FA339">
        <w:rPr>
          <w:rFonts w:ascii="Georgia (Body)" w:eastAsia="Georgia (Body)" w:hAnsi="Georgia (Body)" w:cs="Georgia (Body)"/>
        </w:rPr>
        <w:t>A Producer is any system that publishes data to the stream.  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w:t>
      </w:r>
    </w:p>
    <w:p w14:paraId="213688F9" w14:textId="68FCDFCC"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 xml:space="preserve">Consumer: </w:t>
      </w:r>
      <w:r w:rsidRPr="405FA339">
        <w:rPr>
          <w:rFonts w:ascii="Georgia (Body)" w:eastAsia="Georgia (Body)" w:hAnsi="Georgia (Body)" w:cs="Georgia (Body)"/>
        </w:rPr>
        <w:t>A Consumer is any system that subscribes to topics in the stream for consumption by their system or analytic engine.</w:t>
      </w:r>
    </w:p>
    <w:p w14:paraId="2FB781B4" w14:textId="7F28DAE1" w:rsidR="7CC28A46"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Processor</w:t>
      </w:r>
      <w:r w:rsidRPr="405FA339">
        <w:rPr>
          <w:rFonts w:ascii="Georgia (Body)" w:eastAsia="Georgia (Body)" w:hAnsi="Georgia (Body)" w:cs="Georgia (Body)"/>
        </w:rPr>
        <w:t>: A Consumer that may; transform, extract or filter existing streams into a new stream for a business purpose.</w:t>
      </w:r>
    </w:p>
    <w:p w14:paraId="32B8F3F7" w14:textId="500D631F" w:rsidR="3252137A"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 xml:space="preserve">Bounded Context: </w:t>
      </w:r>
      <w:r w:rsidRPr="405FA339">
        <w:rPr>
          <w:rFonts w:ascii="Georgia (Body)" w:eastAsia="Georgia (Body)" w:hAnsi="Georgia (Body)" w:cs="Georgia (Body)"/>
        </w:rPr>
        <w:t xml:space="preserve">A business context is a logical boundary that encompasses applications/systems that satisfies a specific business service function. For example, ECIF is a specific business capability that provides customer information for any enterprise system that needs it, could be a bounded context. This bounded context may comprise of several applications/systems in order to serve such a function, where sub-systems are usually highly integrated. </w:t>
      </w:r>
      <w:hyperlink r:id="rId19">
        <w:r w:rsidRPr="405FA339">
          <w:rPr>
            <w:rStyle w:val="Hyperlink"/>
            <w:rFonts w:ascii="Georgia (Body)" w:eastAsia="Georgia (Body)" w:hAnsi="Georgia (Body)" w:cs="Georgia (Body)"/>
            <w:color w:val="auto"/>
          </w:rPr>
          <w:t>https://pages.github.nwie.net/Nationwide/Architecture-Standards/ref-arch/ra-integration.html#definitions</w:t>
        </w:r>
      </w:hyperlink>
    </w:p>
    <w:p w14:paraId="447C8A87" w14:textId="1231E3BE" w:rsidR="6AA3476C" w:rsidRDefault="405FA339" w:rsidP="405FA339">
      <w:pPr>
        <w:spacing w:after="160" w:line="259" w:lineRule="auto"/>
        <w:rPr>
          <w:rFonts w:ascii="Georgia (Body)" w:eastAsia="Georgia (Body)" w:hAnsi="Georgia (Body)" w:cs="Georgia (Body)"/>
        </w:rPr>
      </w:pPr>
      <w:r w:rsidRPr="405FA339">
        <w:rPr>
          <w:rFonts w:ascii="Georgia (Body)" w:eastAsia="Georgia (Body)" w:hAnsi="Georgia (Body)" w:cs="Georgia (Body)"/>
          <w:b/>
          <w:bCs/>
        </w:rPr>
        <w:t>Batch:</w:t>
      </w:r>
      <w:r w:rsidRPr="405FA339">
        <w:rPr>
          <w:rFonts w:ascii="Georgia (Body)" w:eastAsia="Georgia (Body)" w:hAnsi="Georgia (Body)" w:cs="Georgia (Body)"/>
        </w:rPr>
        <w:t xml:space="preserve">  A Unit-of-work where all data elements emitted by the producer are validated/accepted as complete by a bounded check-point message as defined by the use case needs; whether that boundary is date/time driven, user context or arbitrary frame.   </w:t>
      </w:r>
    </w:p>
    <w:p w14:paraId="7D06DFA4" w14:textId="407F0A8B" w:rsidR="7CC28A46" w:rsidRDefault="7CC28A46" w:rsidP="405FA339">
      <w:pPr>
        <w:spacing w:after="160" w:line="259" w:lineRule="auto"/>
        <w:rPr>
          <w:rFonts w:ascii="Georgia (Body)" w:eastAsia="Georgia (Body)" w:hAnsi="Georgia (Body)" w:cs="Georgia (Body)"/>
          <w:color w:val="515151"/>
        </w:rPr>
      </w:pPr>
    </w:p>
    <w:p w14:paraId="1A58EDA9" w14:textId="78714A65" w:rsidR="7CC28A46" w:rsidRDefault="25B55DC1" w:rsidP="405FA339">
      <w:pPr>
        <w:pStyle w:val="Heading2"/>
        <w:spacing w:after="160" w:line="259" w:lineRule="auto"/>
        <w:rPr>
          <w:rFonts w:ascii="Georgia (Body)" w:eastAsia="Georgia (Body)" w:hAnsi="Georgia (Body)" w:cs="Georgia (Body)"/>
          <w:b w:val="0"/>
          <w:bCs w:val="0"/>
          <w:sz w:val="20"/>
          <w:szCs w:val="20"/>
        </w:rPr>
      </w:pPr>
      <w:bookmarkStart w:id="21" w:name="_Toc535563253"/>
      <w:bookmarkStart w:id="22" w:name="_Toc535920484"/>
      <w:r w:rsidRPr="25B55DC1">
        <w:rPr>
          <w:rFonts w:ascii="Georgia (Body)" w:eastAsia="Georgia (Body)" w:hAnsi="Georgia (Body)" w:cs="Georgia (Body)"/>
        </w:rPr>
        <w:t>Specification Overview</w:t>
      </w:r>
      <w:bookmarkEnd w:id="21"/>
      <w:bookmarkEnd w:id="22"/>
    </w:p>
    <w:p w14:paraId="2EDE5C4C" w14:textId="08F382E5" w:rsidR="7CC28A46" w:rsidRDefault="7CC28A46" w:rsidP="405FA339">
      <w:pPr>
        <w:spacing w:after="0" w:line="240" w:lineRule="auto"/>
        <w:rPr>
          <w:rFonts w:ascii="Georgia (Body)" w:eastAsia="Georgia (Body)" w:hAnsi="Georgia (Body)" w:cs="Georgia (Body)"/>
        </w:rPr>
      </w:pPr>
    </w:p>
    <w:p w14:paraId="678B8B11" w14:textId="437BF07E" w:rsidR="001D0959" w:rsidRDefault="405FA339" w:rsidP="405FA339">
      <w:pPr>
        <w:spacing w:after="0" w:line="240" w:lineRule="auto"/>
        <w:rPr>
          <w:rFonts w:ascii="Georgia (Body)" w:eastAsia="Georgia (Body)" w:hAnsi="Georgia (Body)" w:cs="Georgia (Body)"/>
        </w:rPr>
      </w:pPr>
      <w:r w:rsidRPr="405FA339">
        <w:rPr>
          <w:rFonts w:ascii="Georgia (Body)" w:eastAsia="Georgia (Body)" w:hAnsi="Georgia (Body)" w:cs="Georgia (Body)"/>
        </w:rPr>
        <w:t xml:space="preserve">In general, to provide a specification we need to scope the problem space down to a specific implementation. The </w:t>
      </w:r>
      <w:hyperlink r:id="rId20">
        <w:r w:rsidRPr="405FA339">
          <w:rPr>
            <w:rStyle w:val="Hyperlink"/>
            <w:rFonts w:ascii="Georgia (Body)" w:eastAsia="Georgia (Body)" w:hAnsi="Georgia (Body)" w:cs="Georgia (Body)"/>
          </w:rPr>
          <w:t>Stream Platform Reference Architecture</w:t>
        </w:r>
      </w:hyperlink>
      <w:r w:rsidRPr="405FA339">
        <w:rPr>
          <w:rFonts w:ascii="Georgia (Body)" w:eastAsia="Georgia (Body)" w:hAnsi="Georgia (Body)" w:cs="Georgia (Body)"/>
        </w:rPr>
        <w:t xml:space="preserve"> provides a conceptual architecture. Work going on in the Microservices space indicates an Enterprise Event Backplane (Backplane), which serves “receive and deliver business events between [software] product.” The Backplane is a hub where Nationwide’s Domain Systems (bounded contexts) communicate events asynchronously in real-time using the Nationwide’s domain language, as opposed to the synchronous communication handled via APIs.</w:t>
      </w:r>
    </w:p>
    <w:p w14:paraId="16D5268E" w14:textId="77777777" w:rsidR="002510F6" w:rsidRDefault="002510F6" w:rsidP="405FA339">
      <w:pPr>
        <w:spacing w:after="0" w:line="240" w:lineRule="auto"/>
        <w:rPr>
          <w:rFonts w:ascii="Georgia (Body)" w:eastAsia="Georgia (Body)" w:hAnsi="Georgia (Body)" w:cs="Georgia (Body)"/>
        </w:rPr>
      </w:pPr>
    </w:p>
    <w:p w14:paraId="0A40574B" w14:textId="0E6FD4DA" w:rsidR="52366C98" w:rsidRDefault="405FA339" w:rsidP="405FA339">
      <w:pPr>
        <w:rPr>
          <w:rFonts w:ascii="Georgia (Body)" w:eastAsia="Georgia (Body)" w:hAnsi="Georgia (Body)" w:cs="Georgia (Body)"/>
        </w:rPr>
      </w:pPr>
      <w:r w:rsidRPr="405FA339">
        <w:rPr>
          <w:rFonts w:ascii="Georgia (Body)" w:eastAsia="Georgia (Body)" w:hAnsi="Georgia (Body)" w:cs="Georgia (Body)"/>
        </w:rPr>
        <w:t xml:space="preserve">The Backplane aligns with Kappa Architecture and provides a good model for streaming at Nationwide. “Kappa Architecture is a software architecture pattern. Rather than using a relational DB…or a key-value store…the canonical data store in a Kappa Architecture system is an append-only immutable log. From the log, data is streamed through a computational system and fed into auxiliary stores for serving.” [See: </w:t>
      </w:r>
      <w:hyperlink r:id="rId21">
        <w:r w:rsidRPr="405FA339">
          <w:rPr>
            <w:rStyle w:val="Hyperlink"/>
            <w:rFonts w:ascii="Georgia (Body)" w:eastAsia="Georgia (Body)" w:hAnsi="Georgia (Body)" w:cs="Georgia (Body)"/>
          </w:rPr>
          <w:t>Kappa Architecture</w:t>
        </w:r>
      </w:hyperlink>
      <w:r w:rsidRPr="405FA339">
        <w:rPr>
          <w:rFonts w:ascii="Georgia (Body)" w:eastAsia="Georgia (Body)" w:hAnsi="Georgia (Body)" w:cs="Georgia (Body)"/>
        </w:rPr>
        <w:t>]</w:t>
      </w:r>
    </w:p>
    <w:p w14:paraId="12ECB36A" w14:textId="6D893912" w:rsidR="52366C98" w:rsidRDefault="405FA339" w:rsidP="405FA339">
      <w:pPr>
        <w:rPr>
          <w:rFonts w:ascii="Georgia (Body)" w:eastAsia="Georgia (Body)" w:hAnsi="Georgia (Body)" w:cs="Georgia (Body)"/>
        </w:rPr>
      </w:pPr>
      <w:r w:rsidRPr="405FA339">
        <w:rPr>
          <w:rFonts w:ascii="Georgia (Body)" w:eastAsia="Georgia (Body)" w:hAnsi="Georgia (Body)" w:cs="Georgia (Body)"/>
        </w:rPr>
        <w:t xml:space="preserve">The “log” in Kappa Architecture “...is an append-only, totally-ordered sequence of records ordered by time.” [See: </w:t>
      </w:r>
      <w:hyperlink r:id="rId22">
        <w:r w:rsidRPr="405FA339">
          <w:rPr>
            <w:rStyle w:val="Hyperlink"/>
            <w:rFonts w:ascii="Georgia (Body)" w:eastAsia="Georgia (Body)" w:hAnsi="Georgia (Body)" w:cs="Georgia (Body)"/>
          </w:rPr>
          <w:t>“The Log”</w:t>
        </w:r>
      </w:hyperlink>
      <w:r w:rsidRPr="405FA339">
        <w:rPr>
          <w:rFonts w:ascii="Georgia (Body)" w:eastAsia="Georgia (Body)" w:hAnsi="Georgia (Body)" w:cs="Georgia (Body)"/>
        </w:rPr>
        <w:t>]</w:t>
      </w:r>
    </w:p>
    <w:p w14:paraId="1F31B394" w14:textId="76E370FF" w:rsidR="52366C98" w:rsidRDefault="52366C98" w:rsidP="00567910">
      <w:pPr>
        <w:jc w:val="center"/>
        <w:rPr>
          <w:rFonts w:ascii="Georgia (Body)" w:eastAsia="Georgia (Body)" w:hAnsi="Georgia (Body)" w:cs="Georgia (Body)"/>
        </w:rPr>
      </w:pPr>
      <w:r>
        <w:rPr>
          <w:noProof/>
        </w:rPr>
        <w:drawing>
          <wp:inline distT="0" distB="0" distL="0" distR="0" wp14:anchorId="7B878CEC" wp14:editId="48274829">
            <wp:extent cx="4419600" cy="2914650"/>
            <wp:effectExtent l="0" t="0" r="0" b="0"/>
            <wp:docPr id="2054593114" name="Picture 205459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19600" cy="2914650"/>
                    </a:xfrm>
                    <a:prstGeom prst="rect">
                      <a:avLst/>
                    </a:prstGeom>
                  </pic:spPr>
                </pic:pic>
              </a:graphicData>
            </a:graphic>
          </wp:inline>
        </w:drawing>
      </w:r>
    </w:p>
    <w:p w14:paraId="1FF33161" w14:textId="77604128" w:rsidR="52366C98" w:rsidRDefault="405FA339" w:rsidP="405FA339">
      <w:pPr>
        <w:rPr>
          <w:rFonts w:ascii="Georgia (Body)" w:eastAsia="Georgia (Body)" w:hAnsi="Georgia (Body)" w:cs="Georgia (Body)"/>
        </w:rPr>
      </w:pPr>
      <w:r w:rsidRPr="405FA339">
        <w:rPr>
          <w:rFonts w:ascii="Georgia (Body)" w:eastAsia="Georgia (Body)" w:hAnsi="Georgia (Body)" w:cs="Georgia (Body)"/>
        </w:rPr>
        <w:t>If we consider the Backplane as the place where events that provide meaningful state changes to the enterprise and need to be detected from outside the bounded context must be published, then the Backplane is the Log System from Kappa Architecture.</w:t>
      </w:r>
    </w:p>
    <w:p w14:paraId="5EAF0CE2" w14:textId="132CBF85" w:rsidR="52366C98" w:rsidRDefault="405FA339" w:rsidP="405FA339">
      <w:pPr>
        <w:rPr>
          <w:rFonts w:ascii="Georgia (Body)" w:eastAsia="Georgia (Body)" w:hAnsi="Georgia (Body)" w:cs="Georgia (Body)"/>
        </w:rPr>
      </w:pPr>
      <w:r w:rsidRPr="405FA339">
        <w:rPr>
          <w:rFonts w:ascii="Georgia (Body)" w:eastAsia="Georgia (Body)" w:hAnsi="Georgia (Body)" w:cs="Georgia (Body)"/>
        </w:rPr>
        <w:t xml:space="preserve">However, the Backplane is not an all-encompassing solution for all things streaming. For instance, the </w:t>
      </w:r>
      <w:hyperlink r:id="rId24">
        <w:r w:rsidRPr="405FA339">
          <w:rPr>
            <w:rStyle w:val="Hyperlink"/>
            <w:rFonts w:ascii="Georgia (Body)" w:eastAsia="Georgia (Body)" w:hAnsi="Georgia (Body)" w:cs="Georgia (Body)"/>
          </w:rPr>
          <w:t>IoT Reference Architecture</w:t>
        </w:r>
      </w:hyperlink>
      <w:r w:rsidRPr="405FA339">
        <w:rPr>
          <w:rFonts w:ascii="Georgia (Body)" w:eastAsia="Georgia (Body)" w:hAnsi="Georgia (Body)" w:cs="Georgia (Body)"/>
        </w:rPr>
        <w:t xml:space="preserve"> makes heavy use of streams as well. While the Backplane would participate in Nationwide’s I0T solutions, it would not expect to handle all the various streams of data needed to make a fully-functional IoT platform. The IoT Reference Architecture references three tiers in its </w:t>
      </w:r>
      <w:hyperlink r:id="rId25">
        <w:r w:rsidRPr="405FA339">
          <w:rPr>
            <w:rStyle w:val="Hyperlink"/>
            <w:rFonts w:ascii="Georgia (Body)" w:eastAsia="Georgia (Body)" w:hAnsi="Georgia (Body)" w:cs="Georgia (Body)"/>
          </w:rPr>
          <w:t>Logical Architecture</w:t>
        </w:r>
      </w:hyperlink>
      <w:r w:rsidRPr="405FA339">
        <w:rPr>
          <w:rFonts w:ascii="Georgia (Body)" w:eastAsia="Georgia (Body)" w:hAnsi="Georgia (Body)" w:cs="Georgia (Body)"/>
        </w:rPr>
        <w:t>: Edge, Platform, and Enterprise.</w:t>
      </w:r>
    </w:p>
    <w:p w14:paraId="2B90908D" w14:textId="76E77155" w:rsidR="52366C98" w:rsidRDefault="52366C98" w:rsidP="00567910">
      <w:pPr>
        <w:jc w:val="center"/>
        <w:rPr>
          <w:rFonts w:ascii="Georgia (Body)" w:eastAsia="Georgia (Body)" w:hAnsi="Georgia (Body)" w:cs="Georgia (Body)"/>
        </w:rPr>
      </w:pPr>
      <w:r>
        <w:rPr>
          <w:noProof/>
        </w:rPr>
        <w:drawing>
          <wp:inline distT="0" distB="0" distL="0" distR="0" wp14:anchorId="148A98A4" wp14:editId="5C9E9A7A">
            <wp:extent cx="4467653" cy="2190750"/>
            <wp:effectExtent l="0" t="0" r="9525" b="0"/>
            <wp:docPr id="1397351661" name="Picture 139735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67653" cy="2190750"/>
                    </a:xfrm>
                    <a:prstGeom prst="rect">
                      <a:avLst/>
                    </a:prstGeom>
                  </pic:spPr>
                </pic:pic>
              </a:graphicData>
            </a:graphic>
          </wp:inline>
        </w:drawing>
      </w:r>
    </w:p>
    <w:p w14:paraId="319F810E" w14:textId="0D92B69C" w:rsidR="52366C98" w:rsidRDefault="405FA339" w:rsidP="405FA339">
      <w:pPr>
        <w:rPr>
          <w:rFonts w:ascii="Georgia (Body)" w:eastAsia="Georgia (Body)" w:hAnsi="Georgia (Body)" w:cs="Georgia (Body)"/>
        </w:rPr>
      </w:pPr>
      <w:r w:rsidRPr="405FA339">
        <w:rPr>
          <w:rFonts w:ascii="Georgia (Body)" w:eastAsia="Georgia (Body)" w:hAnsi="Georgia (Body)" w:cs="Georgia (Body)"/>
        </w:rPr>
        <w:t>In the IoT context, the Backplane exists in and only addresses IoT streaming needs within the Enterprise Tier.</w:t>
      </w:r>
    </w:p>
    <w:p w14:paraId="7C813528" w14:textId="30E0C081" w:rsidR="52366C98" w:rsidRDefault="00237AF6" w:rsidP="405FA339">
      <w:pPr>
        <w:jc w:val="center"/>
        <w:rPr>
          <w:rFonts w:ascii="Georgia (Body)" w:eastAsia="Georgia (Body)" w:hAnsi="Georgia (Body)" w:cs="Georgia (Body)"/>
        </w:rPr>
      </w:pPr>
      <w:r>
        <w:rPr>
          <w:noProof/>
        </w:rPr>
        <w:drawing>
          <wp:inline distT="0" distB="0" distL="0" distR="0" wp14:anchorId="3945D022" wp14:editId="030B70E7">
            <wp:extent cx="6858000" cy="1349375"/>
            <wp:effectExtent l="0" t="0" r="0" b="3175"/>
            <wp:docPr id="356486085" name="Picture 35648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858000" cy="1349375"/>
                    </a:xfrm>
                    <a:prstGeom prst="rect">
                      <a:avLst/>
                    </a:prstGeom>
                  </pic:spPr>
                </pic:pic>
              </a:graphicData>
            </a:graphic>
          </wp:inline>
        </w:drawing>
      </w:r>
    </w:p>
    <w:p w14:paraId="14AD90CA" w14:textId="698FCC31" w:rsidR="52366C98" w:rsidRDefault="405FA339" w:rsidP="405FA339">
      <w:pPr>
        <w:rPr>
          <w:rFonts w:ascii="Georgia (Body)" w:eastAsia="Georgia (Body)" w:hAnsi="Georgia (Body)" w:cs="Georgia (Body)"/>
        </w:rPr>
      </w:pPr>
      <w:r w:rsidRPr="405FA339">
        <w:rPr>
          <w:rFonts w:ascii="Georgia (Body)" w:eastAsia="Georgia (Body)" w:hAnsi="Georgia (Body)" w:cs="Georgia (Body)"/>
        </w:rPr>
        <w:t>IoT Streaming will likely vary between Edge and Platform Tier as well as between different IoT solutions and will need to be addressed in an IoT Reference Specification or in specific IoT Solutions. However, all solutions will leverage the Backplane to publish events to consumers outside the bounded context.</w:t>
      </w:r>
    </w:p>
    <w:p w14:paraId="57CC00CB" w14:textId="750B8A0A" w:rsidR="7CC28A46" w:rsidRDefault="6E0364A4" w:rsidP="405FA339">
      <w:pPr>
        <w:pStyle w:val="Heading2"/>
        <w:rPr>
          <w:rFonts w:ascii="Georgia (Body)" w:eastAsia="Georgia (Body)" w:hAnsi="Georgia (Body)" w:cs="Georgia (Body)"/>
        </w:rPr>
      </w:pPr>
      <w:bookmarkStart w:id="23" w:name="_Toc535563254"/>
      <w:bookmarkStart w:id="24" w:name="_Toc535920485"/>
      <w:r w:rsidRPr="6E0364A4">
        <w:rPr>
          <w:rFonts w:ascii="Georgia (Body)" w:eastAsia="Georgia (Body)" w:hAnsi="Georgia (Body)" w:cs="Georgia (Body)"/>
        </w:rPr>
        <w:t>Technology</w:t>
      </w:r>
      <w:bookmarkEnd w:id="23"/>
      <w:bookmarkEnd w:id="24"/>
    </w:p>
    <w:p w14:paraId="4F44AC9E" w14:textId="1021EC62" w:rsidR="6E0364A4" w:rsidRDefault="6E0364A4" w:rsidP="6E0364A4">
      <w:pPr>
        <w:rPr>
          <w:rFonts w:ascii="Georgia (Body)" w:eastAsia="Georgia (Body)" w:hAnsi="Georgia (Body)" w:cs="Georgia (Body)"/>
        </w:rPr>
      </w:pPr>
    </w:p>
    <w:p w14:paraId="1ABD305F" w14:textId="039AEDA7" w:rsidR="7CC28A46" w:rsidRDefault="405FA339" w:rsidP="405FA339">
      <w:pPr>
        <w:rPr>
          <w:rFonts w:ascii="Georgia (Body)" w:eastAsia="Georgia (Body)" w:hAnsi="Georgia (Body)" w:cs="Georgia (Body)"/>
        </w:rPr>
      </w:pPr>
      <w:r w:rsidRPr="405FA339">
        <w:rPr>
          <w:rFonts w:ascii="Georgia (Body)" w:eastAsia="Georgia (Body)" w:hAnsi="Georgia (Body)" w:cs="Georgia (Body)"/>
        </w:rPr>
        <w:t>Confluent Technology: We have decided on Confluent Kafka as the underlying technology for the Event Backplane. Below is the logical architecture. We will provide additional detail in the Streaming Platform Reference Implementation.</w:t>
      </w:r>
    </w:p>
    <w:p w14:paraId="5A7C4106" w14:textId="424E8B31" w:rsidR="26D6B1A5" w:rsidRDefault="1A084995" w:rsidP="405FA339">
      <w:pPr>
        <w:jc w:val="center"/>
        <w:rPr>
          <w:rFonts w:ascii="Georgia (Body)" w:eastAsia="Georgia (Body)" w:hAnsi="Georgia (Body)" w:cs="Georgia (Body)"/>
        </w:rPr>
      </w:pPr>
      <w:r>
        <w:rPr>
          <w:noProof/>
        </w:rPr>
        <w:drawing>
          <wp:inline distT="0" distB="0" distL="0" distR="0" wp14:anchorId="0E1E498D" wp14:editId="2BDF3063">
            <wp:extent cx="5389492" cy="4214284"/>
            <wp:effectExtent l="0" t="0" r="0" b="0"/>
            <wp:docPr id="265461032" name="Picture 26546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89492" cy="4214284"/>
                    </a:xfrm>
                    <a:prstGeom prst="rect">
                      <a:avLst/>
                    </a:prstGeom>
                  </pic:spPr>
                </pic:pic>
              </a:graphicData>
            </a:graphic>
          </wp:inline>
        </w:drawing>
      </w:r>
    </w:p>
    <w:p w14:paraId="78AD8389" w14:textId="6B15A5D5" w:rsidR="5804D421" w:rsidRDefault="405FA339" w:rsidP="405FA339">
      <w:pPr>
        <w:rPr>
          <w:rFonts w:ascii="Georgia (Body)" w:eastAsia="Georgia (Body)" w:hAnsi="Georgia (Body)" w:cs="Georgia (Body)"/>
        </w:rPr>
      </w:pPr>
      <w:r w:rsidRPr="405FA339">
        <w:rPr>
          <w:rFonts w:ascii="Georgia (Body)" w:eastAsia="Georgia (Body)" w:hAnsi="Georgia (Body)" w:cs="Georgia (Body)"/>
          <w:b/>
          <w:bCs/>
        </w:rPr>
        <w:t>Note:</w:t>
      </w:r>
      <w:r w:rsidRPr="405FA339">
        <w:rPr>
          <w:rFonts w:ascii="Georgia (Body)" w:eastAsia="Georgia (Body)" w:hAnsi="Georgia (Body)" w:cs="Georgia (Body)"/>
        </w:rPr>
        <w:t xml:space="preserve"> See Appendix for a description of each component</w:t>
      </w:r>
      <w:hyperlink w:anchor="Products" w:history="1"/>
    </w:p>
    <w:p w14:paraId="6669710E" w14:textId="2950914C" w:rsidR="5804D421" w:rsidRDefault="405FA339" w:rsidP="405FA339">
      <w:pPr>
        <w:rPr>
          <w:rFonts w:ascii="Georgia (Body)" w:eastAsia="Georgia (Body)" w:hAnsi="Georgia (Body)" w:cs="Georgia (Body)"/>
          <w:b/>
          <w:bCs/>
        </w:rPr>
      </w:pPr>
      <w:r w:rsidRPr="405FA339">
        <w:rPr>
          <w:rFonts w:ascii="Georgia (Body)" w:eastAsia="Georgia (Body)" w:hAnsi="Georgia (Body)" w:cs="Georgia (Body)"/>
          <w:b/>
          <w:bCs/>
        </w:rPr>
        <w:t>Confluent Recommendations:</w:t>
      </w:r>
    </w:p>
    <w:p w14:paraId="591EB4EF" w14:textId="4F472786" w:rsidR="5804D421" w:rsidRDefault="405FA339" w:rsidP="00237AF6">
      <w:pPr>
        <w:pStyle w:val="ListParagraph"/>
        <w:numPr>
          <w:ilvl w:val="0"/>
          <w:numId w:val="18"/>
        </w:numPr>
      </w:pPr>
      <w:r w:rsidRPr="405FA339">
        <w:rPr>
          <w:rFonts w:ascii="Georgia (Body)" w:eastAsia="Georgia (Body)" w:hAnsi="Georgia (Body)" w:cs="Georgia (Body)"/>
        </w:rPr>
        <w:t>Limit the number of clusters (Fewest number of clusters may not be one cluster):</w:t>
      </w:r>
    </w:p>
    <w:p w14:paraId="50A08CCE" w14:textId="33788C1D" w:rsidR="5804D421" w:rsidRDefault="405FA339" w:rsidP="00237AF6">
      <w:pPr>
        <w:pStyle w:val="ListParagraph"/>
        <w:numPr>
          <w:ilvl w:val="1"/>
          <w:numId w:val="18"/>
        </w:numPr>
      </w:pPr>
      <w:r w:rsidRPr="405FA339">
        <w:rPr>
          <w:rFonts w:ascii="Georgia (Body)" w:eastAsia="Georgia (Body)" w:hAnsi="Georgia (Body)" w:cs="Georgia (Body)"/>
        </w:rPr>
        <w:t>The recommendation is to connect to a cluster “locally” and mirror the data across disparate locations.</w:t>
      </w:r>
    </w:p>
    <w:p w14:paraId="2ED2F7A6" w14:textId="625CF9EE" w:rsidR="5804D421" w:rsidRDefault="405FA339" w:rsidP="00237AF6">
      <w:pPr>
        <w:pStyle w:val="ListParagraph"/>
        <w:numPr>
          <w:ilvl w:val="1"/>
          <w:numId w:val="18"/>
        </w:numPr>
      </w:pPr>
      <w:r w:rsidRPr="405FA339">
        <w:rPr>
          <w:rFonts w:ascii="Georgia (Body)" w:eastAsia="Georgia (Body)" w:hAnsi="Georgia (Body)" w:cs="Georgia (Body)"/>
        </w:rPr>
        <w:t>In some cases, based on security requirements, we may need to physically segregate data.</w:t>
      </w:r>
    </w:p>
    <w:p w14:paraId="750FFDDC" w14:textId="6D2CF1FC" w:rsidR="5804D421" w:rsidRDefault="405FA339" w:rsidP="00237AF6">
      <w:pPr>
        <w:pStyle w:val="ListParagraph"/>
        <w:numPr>
          <w:ilvl w:val="1"/>
          <w:numId w:val="18"/>
        </w:numPr>
      </w:pPr>
      <w:r w:rsidRPr="405FA339">
        <w:rPr>
          <w:rFonts w:ascii="Georgia (Body)" w:eastAsia="Georgia (Body)" w:hAnsi="Georgia (Body)" w:cs="Georgia (Body)"/>
        </w:rPr>
        <w:t>Kafka supports isolating applications within a single cluster, but there will be times we want to separate the cluster to reduce the “blast radius”.</w:t>
      </w:r>
    </w:p>
    <w:p w14:paraId="2307F893" w14:textId="48220FA3" w:rsidR="5804D421" w:rsidRDefault="405FA339" w:rsidP="00237AF6">
      <w:pPr>
        <w:pStyle w:val="ListParagraph"/>
        <w:numPr>
          <w:ilvl w:val="0"/>
          <w:numId w:val="18"/>
        </w:numPr>
      </w:pPr>
      <w:r w:rsidRPr="405FA339">
        <w:rPr>
          <w:rFonts w:ascii="Georgia (Body)" w:eastAsia="Georgia (Body)" w:hAnsi="Georgia (Body)" w:cs="Georgia (Body)"/>
        </w:rPr>
        <w:t>Pick a single data format:</w:t>
      </w:r>
    </w:p>
    <w:p w14:paraId="0DB95821" w14:textId="5CEF0382" w:rsidR="5804D421" w:rsidRDefault="405FA339" w:rsidP="00237AF6">
      <w:pPr>
        <w:pStyle w:val="ListParagraph"/>
        <w:numPr>
          <w:ilvl w:val="1"/>
          <w:numId w:val="18"/>
        </w:numPr>
      </w:pPr>
      <w:r w:rsidRPr="405FA339">
        <w:rPr>
          <w:rFonts w:ascii="Georgia (Body)" w:eastAsia="Georgia (Body)" w:hAnsi="Georgia (Body)" w:cs="Georgia (Body)"/>
        </w:rPr>
        <w:t>Kafka does not enforce a single data format for events beyond a simple key/serialized value model.</w:t>
      </w:r>
    </w:p>
    <w:p w14:paraId="4EB5F54E" w14:textId="7C91076C" w:rsidR="5804D421" w:rsidRDefault="405FA339" w:rsidP="405FA339">
      <w:pPr>
        <w:pStyle w:val="ListParagraph"/>
        <w:numPr>
          <w:ilvl w:val="1"/>
          <w:numId w:val="18"/>
        </w:numPr>
      </w:pPr>
      <w:r w:rsidRPr="405FA339">
        <w:rPr>
          <w:rFonts w:ascii="Georgia (Body)" w:eastAsia="Georgia (Body)" w:hAnsi="Georgia (Body)" w:cs="Georgia (Body)"/>
        </w:rPr>
        <w:t>The overall simplicity of integration is not only having stream data in a single system, but also making all data look similar and follow similar conventions (JSON as example).</w:t>
      </w:r>
      <w:commentRangeStart w:id="25"/>
      <w:commentRangeEnd w:id="25"/>
      <w:r w:rsidR="253AFB8C">
        <w:rPr>
          <w:rStyle w:val="CommentReference"/>
        </w:rPr>
        <w:commentReference w:id="25"/>
      </w:r>
    </w:p>
    <w:p w14:paraId="3737ED18" w14:textId="53FBC510" w:rsidR="5804D421" w:rsidRDefault="405FA339" w:rsidP="00237AF6">
      <w:pPr>
        <w:pStyle w:val="ListParagraph"/>
        <w:numPr>
          <w:ilvl w:val="0"/>
          <w:numId w:val="18"/>
        </w:numPr>
      </w:pPr>
      <w:r w:rsidRPr="405FA339">
        <w:rPr>
          <w:rFonts w:ascii="Georgia (Body)" w:eastAsia="Georgia (Body)" w:hAnsi="Georgia (Body)" w:cs="Georgia (Body)"/>
        </w:rPr>
        <w:t>Model events not commands.</w:t>
      </w:r>
    </w:p>
    <w:p w14:paraId="34EFFA8D" w14:textId="0C9B020E" w:rsidR="5804D421" w:rsidRDefault="405FA339" w:rsidP="00237AF6">
      <w:pPr>
        <w:pStyle w:val="ListParagraph"/>
        <w:numPr>
          <w:ilvl w:val="1"/>
          <w:numId w:val="18"/>
        </w:numPr>
        <w:spacing w:after="0"/>
      </w:pPr>
      <w:r w:rsidRPr="405FA339">
        <w:rPr>
          <w:rFonts w:ascii="Georgia (Body)" w:eastAsia="Georgia (Body)" w:hAnsi="Georgia (Body)" w:cs="Georgia (Body)"/>
        </w:rPr>
        <w:t>An event states something has occurred whereas a command tells a particular system to do some particular work.</w:t>
      </w:r>
    </w:p>
    <w:p w14:paraId="76A4EE54" w14:textId="74EEDC0C" w:rsidR="5804D421" w:rsidRDefault="405FA339" w:rsidP="00237AF6">
      <w:pPr>
        <w:pStyle w:val="ListParagraph"/>
        <w:numPr>
          <w:ilvl w:val="0"/>
          <w:numId w:val="18"/>
        </w:numPr>
      </w:pPr>
      <w:r w:rsidRPr="405FA339">
        <w:rPr>
          <w:rFonts w:ascii="Georgia (Body)" w:eastAsia="Georgia (Body)" w:hAnsi="Georgia (Body)" w:cs="Georgia (Body)"/>
        </w:rPr>
        <w:t>Use Kafka Connect for connecting existing systems and applications.</w:t>
      </w:r>
    </w:p>
    <w:p w14:paraId="0F12927B" w14:textId="5F30FFB6" w:rsidR="5804D421" w:rsidRDefault="405FA339" w:rsidP="00237AF6">
      <w:pPr>
        <w:pStyle w:val="ListParagraph"/>
        <w:numPr>
          <w:ilvl w:val="1"/>
          <w:numId w:val="18"/>
        </w:numPr>
      </w:pPr>
      <w:r w:rsidRPr="405FA339">
        <w:rPr>
          <w:rFonts w:ascii="Georgia (Body)" w:eastAsia="Georgia (Body)" w:hAnsi="Georgia (Body)" w:cs="Georgia (Body)"/>
        </w:rPr>
        <w:t>The connectors have a built-in scale-out model so you can easily connect very large-scale systems like Hadoop or Cassandra without the integration itself becoming a bottleneck. You can do this dynamically without stopping your running connectors.</w:t>
      </w:r>
    </w:p>
    <w:p w14:paraId="7F721BEC" w14:textId="642F87D3" w:rsidR="5804D421" w:rsidRDefault="405FA339" w:rsidP="00237AF6">
      <w:pPr>
        <w:pStyle w:val="ListParagraph"/>
        <w:numPr>
          <w:ilvl w:val="1"/>
          <w:numId w:val="18"/>
        </w:numPr>
      </w:pPr>
      <w:r w:rsidRPr="405FA339">
        <w:rPr>
          <w:rFonts w:ascii="Georgia (Body)" w:eastAsia="Georgia (Body)" w:hAnsi="Georgia (Body)" w:cs="Georgia (Body)"/>
        </w:rPr>
        <w:t>The connectors are fault-tolerant: if one instance of a connector fails data won’t stop flowing, the other instances will detect this and pick up the work.</w:t>
      </w:r>
    </w:p>
    <w:p w14:paraId="2CD5DA04" w14:textId="74E43705" w:rsidR="5804D421" w:rsidRDefault="405FA339" w:rsidP="00237AF6">
      <w:pPr>
        <w:pStyle w:val="ListParagraph"/>
        <w:numPr>
          <w:ilvl w:val="1"/>
          <w:numId w:val="18"/>
        </w:numPr>
      </w:pPr>
      <w:r w:rsidRPr="405FA339">
        <w:rPr>
          <w:rFonts w:ascii="Georgia (Body)" w:eastAsia="Georgia (Body)" w:hAnsi="Georgia (Body)" w:cs="Georgia (Body)"/>
        </w:rPr>
        <w:t>Connect allows you to manage many such connections simply with an easy-to-use REST api. For example, if you have connectors running for many database instances you can do this without having to manually run processes for each of these.</w:t>
      </w:r>
    </w:p>
    <w:p w14:paraId="5D1260BE" w14:textId="0333E387" w:rsidR="5804D421" w:rsidRDefault="405FA339" w:rsidP="00237AF6">
      <w:pPr>
        <w:pStyle w:val="ListParagraph"/>
        <w:numPr>
          <w:ilvl w:val="1"/>
          <w:numId w:val="18"/>
        </w:numPr>
      </w:pPr>
      <w:r w:rsidRPr="405FA339">
        <w:rPr>
          <w:rFonts w:ascii="Georgia (Body)" w:eastAsia="Georgia (Body)" w:hAnsi="Georgia (Body)" w:cs="Georgia (Body)"/>
        </w:rPr>
        <w:t>Connect helps you to capture whatever metadata is present about data format. If your data is unstructured strings or bytes that is fine, but if you have richer structure such as you might find with a relational database this will be preserved by the connect framework.</w:t>
      </w:r>
    </w:p>
    <w:p w14:paraId="1023B367" w14:textId="04D11C75" w:rsidR="5804D421" w:rsidRDefault="405FA339" w:rsidP="00237AF6">
      <w:pPr>
        <w:pStyle w:val="ListParagraph"/>
        <w:numPr>
          <w:ilvl w:val="0"/>
          <w:numId w:val="18"/>
        </w:numPr>
      </w:pPr>
      <w:r w:rsidRPr="405FA339">
        <w:rPr>
          <w:rFonts w:ascii="Georgia (Body)" w:eastAsia="Georgia (Body)" w:hAnsi="Georgia (Body)" w:cs="Georgia (Body)"/>
        </w:rPr>
        <w:t>Consider a Stream Processer (E.g. Flink, Storm, Spark)</w:t>
      </w:r>
    </w:p>
    <w:p w14:paraId="7471CAF0" w14:textId="5823BFA0" w:rsidR="5804D421" w:rsidRDefault="405FA339" w:rsidP="00237AF6">
      <w:pPr>
        <w:pStyle w:val="ListParagraph"/>
        <w:numPr>
          <w:ilvl w:val="1"/>
          <w:numId w:val="18"/>
        </w:numPr>
      </w:pPr>
      <w:r w:rsidRPr="405FA339">
        <w:rPr>
          <w:rFonts w:ascii="Georgia (Body)" w:eastAsia="Georgia (Body)" w:hAnsi="Georgia (Body)" w:cs="Georgia (Body)"/>
        </w:rPr>
        <w:t>In the 0.10 release of Kafka we added the streams api which brings native stream processing capabilities to Kafka. This is a bit different from the existing frameworks. Rather than being a MapReduce-like framework for distributing and executing stream processing jobs, it is instead a simple library that brings state-of-the-art stream processing capabilities to normal Java applications. Applications that use this library can do simple transformations on data streams that are automatically made fault-tolerant and are transparently and elastically distributed over the instances of the application.</w:t>
      </w:r>
    </w:p>
    <w:p w14:paraId="07E2C901" w14:textId="75DBE696" w:rsidR="7CC28A46" w:rsidRDefault="6E0364A4" w:rsidP="405FA339">
      <w:pPr>
        <w:pStyle w:val="Heading2"/>
        <w:rPr>
          <w:rFonts w:ascii="Georgia (Body)" w:eastAsia="Georgia (Body)" w:hAnsi="Georgia (Body)" w:cs="Georgia (Body)"/>
        </w:rPr>
      </w:pPr>
      <w:bookmarkStart w:id="26" w:name="_Toc535563255"/>
      <w:bookmarkStart w:id="27" w:name="_Toc535920486"/>
      <w:r w:rsidRPr="6E0364A4">
        <w:rPr>
          <w:rFonts w:ascii="Georgia (Body)" w:eastAsia="Georgia (Body)" w:hAnsi="Georgia (Body)" w:cs="Georgia (Body)"/>
        </w:rPr>
        <w:t>Global Implications (Confluent Kafka v11)</w:t>
      </w:r>
      <w:bookmarkEnd w:id="26"/>
      <w:bookmarkEnd w:id="27"/>
    </w:p>
    <w:p w14:paraId="6DA9E72E" w14:textId="23411727" w:rsidR="6E0364A4" w:rsidRDefault="6E0364A4" w:rsidP="6E0364A4">
      <w:pPr>
        <w:rPr>
          <w:rFonts w:ascii="Georgia (Body)" w:eastAsia="Georgia (Body)" w:hAnsi="Georgia (Body)" w:cs="Georgia (Body)"/>
          <w:b/>
          <w:bCs/>
          <w:color w:val="1E4E79"/>
          <w:sz w:val="32"/>
          <w:szCs w:val="32"/>
        </w:rPr>
      </w:pPr>
    </w:p>
    <w:p w14:paraId="080E3943" w14:textId="756C7A61" w:rsidR="6AA3476C" w:rsidRDefault="405FA339" w:rsidP="405FA339">
      <w:pPr>
        <w:rPr>
          <w:rFonts w:ascii="Georgia (Body)" w:eastAsia="Georgia (Body)" w:hAnsi="Georgia (Body)" w:cs="Georgia (Body)"/>
          <w:b/>
          <w:bCs/>
          <w:color w:val="1E4E79"/>
          <w:sz w:val="32"/>
          <w:szCs w:val="32"/>
        </w:rPr>
      </w:pPr>
      <w:r w:rsidRPr="405FA339">
        <w:rPr>
          <w:rFonts w:ascii="Georgia (Body)" w:eastAsia="Georgia (Body)" w:hAnsi="Georgia (Body)" w:cs="Georgia (Body)"/>
          <w:b/>
          <w:bCs/>
          <w:color w:val="1E4E79"/>
          <w:sz w:val="32"/>
          <w:szCs w:val="32"/>
        </w:rPr>
        <w:t>Behaviors and Implications of Streams vs Queues</w:t>
      </w:r>
    </w:p>
    <w:p w14:paraId="7295ED6F" w14:textId="75DBE696"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following are scenarios which are common in asynchronous messaging systems, but where the behavior in implementation can differ between Streams and Queues.  These are called out for those familiar with Queuing based platforms like IBM MQ and are looking to migrate to an alternate messaging platform.  The Apache Kafka implementation of Streams is used as an example where Streams are mentioned, however the reader should consult the documentation of the streaming product in mind when designing their solution.  Amazon Kinesis for example shares high level concepts with Apache Kafka, however the finer details of design and implementation will vary.  While you can and should use Streaming for asynchronous messaging, there is coding/refactoring that will need to be done for streaming vs queuing.</w:t>
      </w:r>
    </w:p>
    <w:p w14:paraId="2B664C62" w14:textId="409F733F" w:rsidR="6AA3476C" w:rsidRDefault="405FA339" w:rsidP="405FA339">
      <w:pPr>
        <w:rPr>
          <w:rFonts w:ascii="Georgia (Body)" w:eastAsia="Georgia (Body)" w:hAnsi="Georgia (Body)" w:cs="Georgia (Body)"/>
          <w:b/>
          <w:bCs/>
          <w:color w:val="1E4E79"/>
          <w:sz w:val="32"/>
          <w:szCs w:val="32"/>
        </w:rPr>
      </w:pPr>
      <w:r w:rsidRPr="405FA339">
        <w:rPr>
          <w:rFonts w:ascii="Georgia (Body)" w:eastAsia="Georgia (Body)" w:hAnsi="Georgia (Body)" w:cs="Georgia (Body)"/>
        </w:rPr>
        <w:t xml:space="preserve"> </w:t>
      </w:r>
      <w:r w:rsidRPr="405FA339">
        <w:rPr>
          <w:rFonts w:ascii="Georgia (Body)" w:eastAsia="Georgia (Body)" w:hAnsi="Georgia (Body)" w:cs="Georgia (Body)"/>
          <w:b/>
          <w:bCs/>
          <w:color w:val="1E4E79"/>
          <w:sz w:val="32"/>
          <w:szCs w:val="32"/>
        </w:rPr>
        <w:t>Message Retry and Poison Message Handling Semantics</w:t>
      </w:r>
    </w:p>
    <w:p w14:paraId="428CDDA0" w14:textId="5D309113" w:rsidR="6AA3476C" w:rsidRDefault="405FA339" w:rsidP="405FA339">
      <w:pPr>
        <w:rPr>
          <w:rFonts w:ascii="Georgia (Body)" w:eastAsia="Georgia (Body)" w:hAnsi="Georgia (Body)" w:cs="Georgia (Body)"/>
        </w:rPr>
      </w:pPr>
      <w:r w:rsidRPr="405FA339">
        <w:rPr>
          <w:rFonts w:ascii="Georgia (Body)" w:eastAsia="Georgia (Body)" w:hAnsi="Georgia (Body)" w:cs="Georgia (Body)"/>
        </w:rPr>
        <w:t>Errors of some kind can occur during the production or consumption of any message.  The message itself may be malformed, or the invocation of a dependent downstream system involved in the processing of a message may fail.  In asynchronous messaging systems there is the benefit of being able to retry that message at some point in the future (waiting on a downstream to come back online for example), where in synchronous systems you would likely respond with a failure immediately.</w:t>
      </w:r>
    </w:p>
    <w:p w14:paraId="031EF402" w14:textId="42EE0BE8"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Queues</w:t>
      </w:r>
    </w:p>
    <w:p w14:paraId="06C755B6" w14:textId="7FA58D06" w:rsidR="6AA3476C" w:rsidRDefault="405FA339" w:rsidP="405FA339">
      <w:pPr>
        <w:rPr>
          <w:rFonts w:ascii="Georgia (Body)" w:eastAsia="Georgia (Body)" w:hAnsi="Georgia (Body)" w:cs="Georgia (Body)"/>
        </w:rPr>
      </w:pPr>
      <w:r w:rsidRPr="405FA339">
        <w:rPr>
          <w:rFonts w:ascii="Georgia (Body)" w:eastAsia="Georgia (Body)" w:hAnsi="Georgia (Body)" w:cs="Georgia (Body)"/>
        </w:rPr>
        <w:t>Queuing systems typically have semantics for tracking Retry Counts and Backout Thresholds.  A common technique is to define a Backout Threshold for a Queue, and then track the Retry or Backout count when processing the message.  If processing fails, increment the count and put it back on the Request Queue for processing again.  Some systems will allow for a delay to be placed on that message before it can be processed again under the assumption that whatever failed a second ago is likely to fail again now.</w:t>
      </w:r>
    </w:p>
    <w:p w14:paraId="7F3B2F01" w14:textId="69954A66" w:rsidR="6AA3476C" w:rsidRDefault="405FA339" w:rsidP="405FA339">
      <w:pPr>
        <w:rPr>
          <w:rFonts w:ascii="Georgia (Body)" w:eastAsia="Georgia (Body)" w:hAnsi="Georgia (Body)" w:cs="Georgia (Body)"/>
        </w:rPr>
      </w:pPr>
      <w:r w:rsidRPr="405FA339">
        <w:rPr>
          <w:rFonts w:ascii="Georgia (Body)" w:eastAsia="Georgia (Body)" w:hAnsi="Georgia (Body)" w:cs="Georgia (Body)"/>
        </w:rPr>
        <w:t>When the Backout Count matches the Backout Threshold, the Consumer of the message will place it on a Backout Queue to be diagnosed at a later time.  Some client API's like JMS can perform this behavior by convention without any additional coding needed.</w:t>
      </w:r>
    </w:p>
    <w:p w14:paraId="4431D54A" w14:textId="52459897"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Streams</w:t>
      </w:r>
    </w:p>
    <w:p w14:paraId="3E6627B9" w14:textId="1F1B17CD" w:rsidR="6AA3476C" w:rsidRDefault="405FA339" w:rsidP="405FA339">
      <w:pPr>
        <w:rPr>
          <w:rFonts w:ascii="Georgia (Body)" w:eastAsia="Georgia (Body)" w:hAnsi="Georgia (Body)" w:cs="Georgia (Body)"/>
        </w:rPr>
      </w:pPr>
      <w:r w:rsidRPr="405FA339">
        <w:rPr>
          <w:rFonts w:ascii="Georgia (Body)" w:eastAsia="Georgia (Body)" w:hAnsi="Georgia (Body)" w:cs="Georgia (Body)"/>
        </w:rPr>
        <w:t>Depending on the client API in used, there may be more handholding required for what to do with streamed messages which cannot be processed.  One fact always remains true which is a stream is an unbounded, continuously updating, ordered, replayable sequence of immutable data records.  The "immutable" part of that statement means that you cannot remove a bad record from the stream.  It will be there in the future during replays, and will have to be handled the same.</w:t>
      </w:r>
    </w:p>
    <w:p w14:paraId="0245068E" w14:textId="5D72C9F1" w:rsidR="74CD543E" w:rsidRDefault="74CD543E" w:rsidP="405FA339">
      <w:pPr>
        <w:rPr>
          <w:rStyle w:val="FootnoteReference"/>
          <w:rFonts w:ascii="Georgia (Body)" w:eastAsia="Georgia (Body)" w:hAnsi="Georgia (Body)" w:cs="Georgia (Body)"/>
        </w:rPr>
      </w:pPr>
      <w:r w:rsidRPr="405FA339">
        <w:rPr>
          <w:rFonts w:ascii="Georgia (Body)" w:eastAsia="Georgia (Body)" w:hAnsi="Georgia (Body)" w:cs="Georgia (Body)"/>
        </w:rPr>
        <w:t xml:space="preserve"> What is possible, through additional logic or built in help from a client library, is to write that bad record yourself to another stream.  In this way, you can treat a separate stream like you might a Backout Queue in that it can be inspected, and potentially replayed, at a later time.</w:t>
      </w:r>
      <w:r w:rsidRPr="405FA339">
        <w:rPr>
          <w:rStyle w:val="FootnoteReference"/>
          <w:rFonts w:ascii="Georgia (Body)" w:eastAsia="Georgia (Body)" w:hAnsi="Georgia (Body)" w:cs="Georgia (Body)"/>
        </w:rPr>
        <w:footnoteReference w:id="2"/>
      </w:r>
      <w:r w:rsidRPr="405FA339">
        <w:rPr>
          <w:rFonts w:ascii="Georgia (Body)" w:eastAsia="Georgia (Body)" w:hAnsi="Georgia (Body)" w:cs="Georgia (Body)"/>
        </w:rPr>
        <w:t xml:space="preserve"> </w:t>
      </w:r>
    </w:p>
    <w:p w14:paraId="6B51D2C8" w14:textId="04F0A1E4" w:rsidR="6AA3476C" w:rsidRDefault="405FA339" w:rsidP="405FA339">
      <w:pPr>
        <w:rPr>
          <w:rStyle w:val="FootnoteReference"/>
          <w:rFonts w:ascii="Georgia (Body)" w:eastAsia="Georgia (Body)" w:hAnsi="Georgia (Body)" w:cs="Georgia (Body)"/>
        </w:rPr>
      </w:pPr>
      <w:r w:rsidRPr="405FA339">
        <w:rPr>
          <w:rFonts w:ascii="Georgia (Body)" w:eastAsia="Georgia (Body)" w:hAnsi="Georgia (Body)" w:cs="Georgia (Body)"/>
        </w:rPr>
        <w:t>The key callout here is that the concept of a "Retry" within the same stream has no correlation to how it works in Queues.  To go backwards in a stream is to reprocess that event and every event that came after it.  This is potentially possible if following Event Sourcing patterns, but the results of replaying messages could be disastrous if that level of maturity is not there.</w:t>
      </w:r>
    </w:p>
    <w:p w14:paraId="77C4AFBB" w14:textId="37E085C7"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Further discussion and examples of retry logic in Kafka are provided in the following article:</w:t>
      </w:r>
    </w:p>
    <w:p w14:paraId="09531997" w14:textId="055FE6FC"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hyperlink r:id="rId29">
        <w:r w:rsidRPr="405FA339">
          <w:rPr>
            <w:rStyle w:val="Hyperlink"/>
            <w:rFonts w:ascii="Georgia (Body)" w:eastAsia="Georgia (Body)" w:hAnsi="Georgia (Body)" w:cs="Georgia (Body)"/>
            <w:color w:val="0000FF"/>
          </w:rPr>
          <w:t>https://blog.pragmatists.com/retrying-consumer-architecture-in-the-apache-kafka-939ac4cb851a</w:t>
        </w:r>
      </w:hyperlink>
    </w:p>
    <w:p w14:paraId="791C24F0" w14:textId="7289EE48"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p>
    <w:p w14:paraId="37DE4EFD" w14:textId="5E255B44" w:rsidR="6AA3476C" w:rsidRDefault="405FA339" w:rsidP="405FA339">
      <w:pPr>
        <w:rPr>
          <w:rFonts w:ascii="Georgia (Body)" w:eastAsia="Georgia (Body)" w:hAnsi="Georgia (Body)" w:cs="Georgia (Body)"/>
          <w:b/>
          <w:bCs/>
          <w:color w:val="1E4E79"/>
          <w:sz w:val="32"/>
          <w:szCs w:val="32"/>
        </w:rPr>
      </w:pPr>
      <w:r w:rsidRPr="405FA339">
        <w:rPr>
          <w:rFonts w:ascii="Georgia (Body)" w:eastAsia="Georgia (Body)" w:hAnsi="Georgia (Body)" w:cs="Georgia (Body)"/>
          <w:b/>
          <w:bCs/>
          <w:color w:val="1E4E79"/>
          <w:sz w:val="32"/>
          <w:szCs w:val="32"/>
        </w:rPr>
        <w:t>Horizontal Scaling of Consumers</w:t>
      </w:r>
    </w:p>
    <w:p w14:paraId="64D318D1" w14:textId="139C4080"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A common technique for increasing the throughput of messages consumption is to horizontally scale your consumer application via threads or new processes.  This scales so long as your messaging system can keep up with message delivery.  How it is achieved differs between Queues and Streams and will impact your design.</w:t>
      </w:r>
    </w:p>
    <w:p w14:paraId="658C1A98" w14:textId="7B239330" w:rsidR="6AA3476C" w:rsidRDefault="4F3FC2F5" w:rsidP="4F3FC2F5">
      <w:pPr>
        <w:rPr>
          <w:rFonts w:ascii="Georgia (Body)" w:eastAsia="Georgia (Body)" w:hAnsi="Georgia (Body)" w:cs="Georgia (Body)"/>
        </w:rPr>
      </w:pPr>
      <w:r w:rsidRPr="4F3FC2F5">
        <w:rPr>
          <w:rFonts w:ascii="Georgia (Body)" w:eastAsia="Georgia (Body)" w:hAnsi="Georgia (Body)" w:cs="Georgia (Body)"/>
        </w:rPr>
        <w:t xml:space="preserve"> A deeper description of the difference between Streams and Queues is described in [Kafka as a Messaging System] (https://kafka.apache.org/documentation/#kafka_mq).</w:t>
      </w:r>
    </w:p>
    <w:p w14:paraId="3178997D" w14:textId="41362741"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Queues</w:t>
      </w:r>
    </w:p>
    <w:p w14:paraId="68C9A90F" w14:textId="38C71A93"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technique of horizontally scaling your consumers works because of the delivery semantics of Queue based messaging.  Only if there are strict ordering guarantees will a Queue limit it's consumer channel to a single connection.  When ordering is not required, multiple channels and consumers are allowed, and the number of current messages being processed can be as high as the number of consumer application instances or threads.</w:t>
      </w:r>
    </w:p>
    <w:p w14:paraId="4CE91BEA" w14:textId="2D463DD2"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Streams</w:t>
      </w:r>
    </w:p>
    <w:p w14:paraId="6C7B6008" w14:textId="2339F5C4"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delivery semantics of messages to a Stream impact how many consumers can process that stream.  In contrast to Queues where a consumer pops a message off the top, a Stream consumer locates the next message by an offset.  The offset only increases no matter the age, depth, or purge strategy of the Stream.  Ignoring Stream Partitions for the moment, if there were multiple consumers of a single Stream, they would need to come to consensus among one another what the next offset to retrieve is before reading the next message.  Without doing so, they would all perform duplicate processing on the same Stream.  The benefits of parallelism is offset by the expense of coming to that consensus, and therefore Streaming platforms leverage Partitioning (Kafka) or Shards (Kinesis) to enable parallel processing of a Stream.</w:t>
      </w:r>
    </w:p>
    <w:p w14:paraId="748533EE" w14:textId="5C618F3B" w:rsidR="74CD543E" w:rsidRDefault="405FA339" w:rsidP="405FA339">
      <w:pPr>
        <w:rPr>
          <w:rFonts w:ascii="Georgia (Body)" w:eastAsia="Georgia (Body)" w:hAnsi="Georgia (Body)" w:cs="Georgia (Body)"/>
          <w:b/>
          <w:bCs/>
          <w:color w:val="333333"/>
          <w:sz w:val="19"/>
          <w:szCs w:val="19"/>
        </w:rPr>
      </w:pPr>
      <w:r w:rsidRPr="405FA339">
        <w:rPr>
          <w:rFonts w:ascii="Georgia (Body)" w:eastAsia="Georgia (Body)" w:hAnsi="Georgia (Body)" w:cs="Georgia (Body)"/>
        </w:rPr>
        <w:t xml:space="preserve"> </w:t>
      </w:r>
      <w:r w:rsidRPr="405FA339">
        <w:rPr>
          <w:rFonts w:ascii="Georgia (Body)" w:eastAsia="Georgia (Body)" w:hAnsi="Georgia (Body)" w:cs="Georgia (Body)"/>
          <w:color w:val="333333"/>
        </w:rPr>
        <w:t xml:space="preserve">Slightly simplified, the maximum parallelism at which your application may run is bounded by the maximum </w:t>
      </w:r>
      <w:r w:rsidRPr="405FA339">
        <w:rPr>
          <w:rFonts w:ascii="Georgia (Body)" w:eastAsia="Georgia (Body)" w:hAnsi="Georgia (Body)" w:cs="Georgia (Body)"/>
          <w:color w:val="0086B3"/>
        </w:rPr>
        <w:t>number</w:t>
      </w:r>
      <w:r w:rsidRPr="405FA339">
        <w:rPr>
          <w:rFonts w:ascii="Georgia (Body)" w:eastAsia="Georgia (Body)" w:hAnsi="Georgia (Body)" w:cs="Georgia (Body)"/>
          <w:color w:val="333333"/>
        </w:rPr>
        <w:t xml:space="preserve"> of stream tasks, which itself is determined by maximum </w:t>
      </w:r>
      <w:r w:rsidRPr="405FA339">
        <w:rPr>
          <w:rFonts w:ascii="Georgia (Body)" w:eastAsia="Georgia (Body)" w:hAnsi="Georgia (Body)" w:cs="Georgia (Body)"/>
          <w:color w:val="0086B3"/>
        </w:rPr>
        <w:t>number</w:t>
      </w:r>
      <w:r w:rsidRPr="405FA339">
        <w:rPr>
          <w:rFonts w:ascii="Georgia (Body)" w:eastAsia="Georgia (Body)" w:hAnsi="Georgia (Body)" w:cs="Georgia (Body)"/>
          <w:color w:val="333333"/>
        </w:rPr>
        <w:t xml:space="preserve"> of partitions of the input topic(s) the application is reading </w:t>
      </w:r>
      <w:r w:rsidRPr="405FA339">
        <w:rPr>
          <w:rFonts w:ascii="Georgia (Body)" w:eastAsia="Georgia (Body)" w:hAnsi="Georgia (Body)" w:cs="Georgia (Body)"/>
          <w:color w:val="0086B3"/>
        </w:rPr>
        <w:t>from</w:t>
      </w:r>
      <w:r w:rsidRPr="405FA339">
        <w:rPr>
          <w:rFonts w:ascii="Georgia (Body)" w:eastAsia="Georgia (Body)" w:hAnsi="Georgia (Body)" w:cs="Georgia (Body)"/>
          <w:color w:val="333333"/>
        </w:rPr>
        <w:t xml:space="preserve">. For example, if your input topic has </w:t>
      </w:r>
      <w:r w:rsidRPr="405FA339">
        <w:rPr>
          <w:rFonts w:ascii="Georgia (Body)" w:eastAsia="Georgia (Body)" w:hAnsi="Georgia (Body)" w:cs="Georgia (Body)"/>
          <w:color w:val="008080"/>
        </w:rPr>
        <w:t>5</w:t>
      </w:r>
      <w:r w:rsidRPr="405FA339">
        <w:rPr>
          <w:rFonts w:ascii="Georgia (Body)" w:eastAsia="Georgia (Body)" w:hAnsi="Georgia (Body)" w:cs="Georgia (Body)"/>
          <w:color w:val="333333"/>
        </w:rPr>
        <w:t xml:space="preserve"> partitions, then you can run up </w:t>
      </w:r>
      <w:r w:rsidRPr="405FA339">
        <w:rPr>
          <w:rFonts w:ascii="Georgia (Body)" w:eastAsia="Georgia (Body)" w:hAnsi="Georgia (Body)" w:cs="Georgia (Body)"/>
          <w:color w:val="0086B3"/>
        </w:rPr>
        <w:t>to</w:t>
      </w:r>
      <w:r w:rsidRPr="405FA339">
        <w:rPr>
          <w:rFonts w:ascii="Georgia (Body)" w:eastAsia="Georgia (Body)" w:hAnsi="Georgia (Body)" w:cs="Georgia (Body)"/>
          <w:color w:val="333333"/>
        </w:rPr>
        <w:t xml:space="preserve"> </w:t>
      </w:r>
      <w:r w:rsidRPr="405FA339">
        <w:rPr>
          <w:rFonts w:ascii="Georgia (Body)" w:eastAsia="Georgia (Body)" w:hAnsi="Georgia (Body)" w:cs="Georgia (Body)"/>
          <w:color w:val="008080"/>
        </w:rPr>
        <w:t>5</w:t>
      </w:r>
      <w:r w:rsidRPr="405FA339">
        <w:rPr>
          <w:rFonts w:ascii="Georgia (Body)" w:eastAsia="Georgia (Body)" w:hAnsi="Georgia (Body)" w:cs="Georgia (Body)"/>
          <w:color w:val="333333"/>
        </w:rPr>
        <w:t xml:space="preserve"> applications instances. These instances will collaboratively </w:t>
      </w:r>
      <w:r w:rsidRPr="405FA339">
        <w:rPr>
          <w:rFonts w:ascii="Georgia (Body)" w:eastAsia="Georgia (Body)" w:hAnsi="Georgia (Body)" w:cs="Georgia (Body)"/>
          <w:color w:val="0086B3"/>
        </w:rPr>
        <w:t>process</w:t>
      </w:r>
      <w:r w:rsidRPr="405FA339">
        <w:rPr>
          <w:rFonts w:ascii="Georgia (Body)" w:eastAsia="Georgia (Body)" w:hAnsi="Georgia (Body)" w:cs="Georgia (Body)"/>
          <w:color w:val="333333"/>
        </w:rPr>
        <w:t xml:space="preserve"> the topic’s data. If you run a larger </w:t>
      </w:r>
      <w:r w:rsidRPr="405FA339">
        <w:rPr>
          <w:rFonts w:ascii="Georgia (Body)" w:eastAsia="Georgia (Body)" w:hAnsi="Georgia (Body)" w:cs="Georgia (Body)"/>
          <w:color w:val="0086B3"/>
        </w:rPr>
        <w:t>number</w:t>
      </w:r>
      <w:r w:rsidRPr="405FA339">
        <w:rPr>
          <w:rFonts w:ascii="Georgia (Body)" w:eastAsia="Georgia (Body)" w:hAnsi="Georgia (Body)" w:cs="Georgia (Body)"/>
          <w:color w:val="333333"/>
        </w:rPr>
        <w:t xml:space="preserve"> of app instances than partitions of the input topic, the “excess” app instances will launch but remain idle; however, if </w:t>
      </w:r>
      <w:r w:rsidRPr="405FA339">
        <w:rPr>
          <w:rFonts w:ascii="Georgia (Body)" w:eastAsia="Georgia (Body)" w:hAnsi="Georgia (Body)" w:cs="Georgia (Body)"/>
          <w:color w:val="008080"/>
        </w:rPr>
        <w:t>one</w:t>
      </w:r>
      <w:r w:rsidRPr="405FA339">
        <w:rPr>
          <w:rFonts w:ascii="Georgia (Body)" w:eastAsia="Georgia (Body)" w:hAnsi="Georgia (Body)" w:cs="Georgia (Body)"/>
          <w:color w:val="333333"/>
        </w:rPr>
        <w:t xml:space="preserve"> of the busy instances goes down, </w:t>
      </w:r>
      <w:r w:rsidRPr="405FA339">
        <w:rPr>
          <w:rFonts w:ascii="Georgia (Body)" w:eastAsia="Georgia (Body)" w:hAnsi="Georgia (Body)" w:cs="Georgia (Body)"/>
          <w:color w:val="008080"/>
        </w:rPr>
        <w:t>one</w:t>
      </w:r>
      <w:r w:rsidRPr="405FA339">
        <w:rPr>
          <w:rFonts w:ascii="Georgia (Body)" w:eastAsia="Georgia (Body)" w:hAnsi="Georgia (Body)" w:cs="Georgia (Body)"/>
          <w:color w:val="333333"/>
        </w:rPr>
        <w:t xml:space="preserve"> of the idle instances will resume the former’s work. We provide a more detailed explanation and example in the FAQ. For an example of this, see </w:t>
      </w:r>
      <w:hyperlink r:id="rId30">
        <w:r w:rsidRPr="405FA339">
          <w:rPr>
            <w:rStyle w:val="Hyperlink"/>
            <w:rFonts w:ascii="Georgia (Body)" w:eastAsia="Georgia (Body)" w:hAnsi="Georgia (Body)" w:cs="Georgia (Body)"/>
            <w:color w:val="333333"/>
          </w:rPr>
          <w:t>link</w:t>
        </w:r>
      </w:hyperlink>
      <w:r w:rsidRPr="405FA339">
        <w:rPr>
          <w:rFonts w:ascii="Georgia (Body)" w:eastAsia="Georgia (Body)" w:hAnsi="Georgia (Body)" w:cs="Georgia (Body)"/>
          <w:b/>
          <w:bCs/>
          <w:color w:val="333333"/>
          <w:sz w:val="19"/>
          <w:szCs w:val="19"/>
        </w:rPr>
        <w:t>.</w:t>
      </w:r>
    </w:p>
    <w:p w14:paraId="7B50330D" w14:textId="34A60717"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following two articles describe this concept further.</w:t>
      </w:r>
    </w:p>
    <w:p w14:paraId="54C8944A" w14:textId="5BF58CD7"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hyperlink r:id="rId31">
        <w:r w:rsidRPr="405FA339">
          <w:rPr>
            <w:rStyle w:val="Hyperlink"/>
            <w:rFonts w:ascii="Georgia (Body)" w:eastAsia="Georgia (Body)" w:hAnsi="Georgia (Body)" w:cs="Georgia (Body)"/>
            <w:color w:val="0000FF"/>
          </w:rPr>
          <w:t>https://docs.confluent.io/current/streams/architecture.html#parallelism-model</w:t>
        </w:r>
      </w:hyperlink>
    </w:p>
    <w:p w14:paraId="7AD6D18A" w14:textId="4E8A56B2" w:rsidR="6AA3476C" w:rsidRDefault="00FE017B" w:rsidP="405FA339">
      <w:pPr>
        <w:rPr>
          <w:rFonts w:ascii="Georgia (Body)" w:eastAsia="Georgia (Body)" w:hAnsi="Georgia (Body)" w:cs="Georgia (Body)"/>
        </w:rPr>
      </w:pPr>
      <w:hyperlink r:id="rId32">
        <w:r w:rsidR="405FA339" w:rsidRPr="405FA339">
          <w:rPr>
            <w:rStyle w:val="Hyperlink"/>
            <w:rFonts w:ascii="Georgia (Body)" w:eastAsia="Georgia (Body)" w:hAnsi="Georgia (Body)" w:cs="Georgia (Body)"/>
            <w:color w:val="0000FF"/>
          </w:rPr>
          <w:t>https://kafka.apache.org/documentation/#intro_consumers</w:t>
        </w:r>
      </w:hyperlink>
    </w:p>
    <w:p w14:paraId="7E6F91D2" w14:textId="6FE7DD34"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p>
    <w:p w14:paraId="38EC1E92" w14:textId="4E1563FD" w:rsidR="6AA3476C" w:rsidRDefault="405FA339" w:rsidP="405FA339">
      <w:pPr>
        <w:rPr>
          <w:rFonts w:ascii="Georgia (Body)" w:eastAsia="Georgia (Body)" w:hAnsi="Georgia (Body)" w:cs="Georgia (Body)"/>
          <w:b/>
          <w:bCs/>
          <w:color w:val="1E4E79"/>
          <w:sz w:val="32"/>
          <w:szCs w:val="32"/>
        </w:rPr>
      </w:pPr>
      <w:r w:rsidRPr="405FA339">
        <w:rPr>
          <w:rFonts w:ascii="Georgia (Body)" w:eastAsia="Georgia (Body)" w:hAnsi="Georgia (Body)" w:cs="Georgia (Body)"/>
          <w:b/>
          <w:bCs/>
          <w:color w:val="1E4E79"/>
          <w:sz w:val="32"/>
          <w:szCs w:val="32"/>
        </w:rPr>
        <w:t>Ordering Guarantees</w:t>
      </w:r>
    </w:p>
    <w:p w14:paraId="65E2A789" w14:textId="5CAA5D6A"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Ordering Guarantees become important if there are strict requirements for processing messages in the exact order they arrived.  The difference between Streams and Queues are not that different when it comes to strategies for how to ensure strict ordering guarantees, but additional scaling opportunities exist for Streams under the right conditions which are worth calling out.</w:t>
      </w:r>
    </w:p>
    <w:p w14:paraId="569DA23D" w14:textId="2DDFAB57"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Queues</w:t>
      </w:r>
    </w:p>
    <w:p w14:paraId="590E67C3" w14:textId="34B258E7"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Put simply, to ensure strict processor ordering in Queue based messaging systems, you can only have one consumer of that Queue.  Any attempt to scale horizontally through processes or threads will result in the unordered processing of messages.</w:t>
      </w:r>
    </w:p>
    <w:p w14:paraId="25C76040" w14:textId="3C639C8E" w:rsidR="6AA3476C" w:rsidRDefault="405FA339" w:rsidP="405FA339">
      <w:pPr>
        <w:rPr>
          <w:rFonts w:ascii="Georgia (Body)" w:eastAsia="Georgia (Body)" w:hAnsi="Georgia (Body)" w:cs="Georgia (Body)"/>
          <w:b/>
          <w:bCs/>
          <w:color w:val="377BAC"/>
        </w:rPr>
      </w:pPr>
      <w:r w:rsidRPr="405FA339">
        <w:rPr>
          <w:rFonts w:ascii="Georgia (Body)" w:eastAsia="Georgia (Body)" w:hAnsi="Georgia (Body)" w:cs="Georgia (Body)"/>
        </w:rPr>
        <w:t xml:space="preserve"> </w:t>
      </w:r>
      <w:r w:rsidRPr="405FA339">
        <w:rPr>
          <w:rFonts w:ascii="Georgia (Body)" w:eastAsia="Georgia (Body)" w:hAnsi="Georgia (Body)" w:cs="Georgia (Body)"/>
          <w:b/>
          <w:bCs/>
          <w:color w:val="377BAC"/>
        </w:rPr>
        <w:t>Streams</w:t>
      </w:r>
    </w:p>
    <w:p w14:paraId="26BFE61A" w14:textId="13B79AE0"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natural delivery semantics of Streams imply that messages will be processed in the order they are received.  Consumers maintain an offset value which is used to find the next sequential message in the stream.  This is always true within a single Stream Partition; however a Stream can be broken into multiple Partitions.  The implication is that within a Partition, a consumer can depend on the message order, whereas a consumer cannot depend on the message order across partitions within a stream.</w:t>
      </w:r>
    </w:p>
    <w:p w14:paraId="5E5B434D" w14:textId="29CA0DAA"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When strict ordering is required in a Stream, it is also good to consider exactly where order matters.  For example, is it important that every Insurance Policy event be processed in the order they were received, or is it only important that events of an Insurance Policy in the State of Ohio be processed in order?  Understanding where ordering is important can lead to good Stream Partition Index design, and allow for more concurrent processing by consumer applications.</w:t>
      </w:r>
    </w:p>
    <w:p w14:paraId="196EAE27" w14:textId="07A29953"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following article describes extra considerations with respect to At-least-once and Exactly-once message delivery semantics, and Out-of-Order Handling of messages.</w:t>
      </w:r>
    </w:p>
    <w:p w14:paraId="32FC8E7E" w14:textId="378AA793"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hyperlink r:id="rId33">
        <w:r w:rsidRPr="405FA339">
          <w:rPr>
            <w:rStyle w:val="Hyperlink"/>
            <w:rFonts w:ascii="Georgia (Body)" w:eastAsia="Georgia (Body)" w:hAnsi="Georgia (Body)" w:cs="Georgia (Body)"/>
            <w:color w:val="0000FF"/>
          </w:rPr>
          <w:t>https://docs.confluent.io/current/streams/concepts.html#processing-guarantees</w:t>
        </w:r>
      </w:hyperlink>
    </w:p>
    <w:p w14:paraId="47EC781D" w14:textId="03708ADA"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p>
    <w:p w14:paraId="476605F9" w14:textId="31815C20" w:rsidR="6AA3476C" w:rsidRDefault="405FA339" w:rsidP="405FA339">
      <w:pPr>
        <w:rPr>
          <w:rFonts w:ascii="Georgia (Body)" w:eastAsia="Georgia (Body)" w:hAnsi="Georgia (Body)" w:cs="Georgia (Body)"/>
          <w:b/>
          <w:bCs/>
          <w:color w:val="1E4E79"/>
          <w:sz w:val="32"/>
          <w:szCs w:val="32"/>
        </w:rPr>
      </w:pPr>
      <w:r w:rsidRPr="405FA339">
        <w:rPr>
          <w:rFonts w:ascii="Georgia (Body)" w:eastAsia="Georgia (Body)" w:hAnsi="Georgia (Body)" w:cs="Georgia (Body)"/>
          <w:b/>
          <w:bCs/>
          <w:color w:val="1E4E79"/>
          <w:sz w:val="32"/>
          <w:szCs w:val="32"/>
        </w:rPr>
        <w:t>Correlation Identifiers</w:t>
      </w:r>
    </w:p>
    <w:p w14:paraId="1F7BD6D5" w14:textId="4164ECB5"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The </w:t>
      </w:r>
      <w:hyperlink r:id="rId34">
        <w:r w:rsidRPr="405FA339">
          <w:rPr>
            <w:rStyle w:val="Hyperlink"/>
            <w:rFonts w:ascii="Georgia (Body)" w:eastAsia="Georgia (Body)" w:hAnsi="Georgia (Body)" w:cs="Georgia (Body)"/>
          </w:rPr>
          <w:t>Correlation Identifier Pattern</w:t>
        </w:r>
      </w:hyperlink>
      <w:r w:rsidRPr="405FA339">
        <w:rPr>
          <w:rFonts w:ascii="Georgia (Body)" w:eastAsia="Georgia (Body)" w:hAnsi="Georgia (Body)" w:cs="Georgia (Body)"/>
        </w:rPr>
        <w:t xml:space="preserve"> is commonly used when Synchronous communication behavior is required over asynchronous messaging systems like Queues.  As stated elsewhere in this document, applications should not use Streams for synchronous communication. The current preference is to use APIs for synchronous communication. See the </w:t>
      </w:r>
      <w:hyperlink r:id="rId35">
        <w:r w:rsidRPr="405FA339">
          <w:rPr>
            <w:rStyle w:val="Hyperlink"/>
            <w:rFonts w:ascii="Georgia (Body)" w:eastAsia="Georgia (Body)" w:hAnsi="Georgia (Body)" w:cs="Georgia (Body)"/>
          </w:rPr>
          <w:t>Integration Reference Architecture</w:t>
        </w:r>
      </w:hyperlink>
      <w:r w:rsidRPr="405FA339">
        <w:rPr>
          <w:rFonts w:ascii="Georgia (Body)" w:eastAsia="Georgia (Body)" w:hAnsi="Georgia (Body)" w:cs="Georgia (Body)"/>
        </w:rPr>
        <w:t xml:space="preserve"> for more information regarding APIs.  The reason is simply that Streams are not optimized for this pattern, as they require a messaging system with capabilities to efficiently query a specific message out of a larger list.</w:t>
      </w:r>
    </w:p>
    <w:p w14:paraId="3DFE5D12" w14:textId="36F10F68"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Queuing systems typically have some mechanism by where you can specify some attribute to search on when opening a session.  In JMS, one might search on the JMSCorrelationID message when opening a new session, and the JMS Session will block on a GET operation until that message can be delivered to the consumer.</w:t>
      </w:r>
    </w:p>
    <w:p w14:paraId="6C7B9D8D" w14:textId="3C4E01AE"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QueueReceiver receiver = session.createReceiver(myQueue, "JMSCorrelationID='12345'");</w:t>
      </w:r>
    </w:p>
    <w:p w14:paraId="2D51AF43" w14:textId="0CA57BD0"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Streaming platforms (Kafka included) typically do not provide this indexing capability, and instead a routine would need to scan the entire Stream looking for the message in question.  This is similar to the "full table scan" issue one might encounter when querying a database table where an index was not used.</w:t>
      </w:r>
    </w:p>
    <w:p w14:paraId="4CCD41EB" w14:textId="2CB77298"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This is not to say that Correlation ID's of some sort cannot exist in Stream messages.  The pattern is only to avoid scenarios where your logic needs to find a specific message in a Stream, as this is not what Streams are optimized for.  If a message is written to Stream B as a result of processing a message on Stream A, there can be cases where correlating the two is beneficial.  Even in this scenario however, the goal should be to shift to event-based architectures in which the event provides all the necessary context of what just occurred.  The presence of Correlation ID's in messages can be a symptom of tight coupling between systems which should be avoided in streaming architecture.</w:t>
      </w:r>
    </w:p>
    <w:p w14:paraId="2FB44060" w14:textId="19CE2B37" w:rsidR="6AA3476C" w:rsidRDefault="405FA339" w:rsidP="405FA339">
      <w:pPr>
        <w:rPr>
          <w:rFonts w:ascii="Georgia (Body)" w:eastAsia="Georgia (Body)" w:hAnsi="Georgia (Body)" w:cs="Georgia (Body)"/>
        </w:rPr>
      </w:pPr>
      <w:r w:rsidRPr="405FA339">
        <w:rPr>
          <w:rFonts w:ascii="Georgia (Body)" w:eastAsia="Georgia (Body)" w:hAnsi="Georgia (Body)" w:cs="Georgia (Body)"/>
        </w:rPr>
        <w:t xml:space="preserve"> </w:t>
      </w:r>
    </w:p>
    <w:p w14:paraId="048DEB15" w14:textId="7DCD7205" w:rsidR="00E86A05" w:rsidRDefault="6E0364A4" w:rsidP="405FA339">
      <w:pPr>
        <w:pStyle w:val="Heading2"/>
        <w:rPr>
          <w:rFonts w:ascii="Georgia (Body)" w:eastAsia="Georgia (Body)" w:hAnsi="Georgia (Body)" w:cs="Georgia (Body)"/>
        </w:rPr>
      </w:pPr>
      <w:bookmarkStart w:id="28" w:name="_Toc532821722"/>
      <w:bookmarkStart w:id="29" w:name="_Toc535563256"/>
      <w:bookmarkStart w:id="30" w:name="_Toc535920487"/>
      <w:r w:rsidRPr="6E0364A4">
        <w:rPr>
          <w:rFonts w:ascii="Georgia (Body)" w:eastAsia="Georgia (Body)" w:hAnsi="Georgia (Body)" w:cs="Georgia (Body)"/>
        </w:rPr>
        <w:t xml:space="preserve">Design </w:t>
      </w:r>
      <w:commentRangeStart w:id="31"/>
      <w:r w:rsidRPr="6E0364A4">
        <w:rPr>
          <w:rFonts w:ascii="Georgia (Body)" w:eastAsia="Georgia (Body)" w:hAnsi="Georgia (Body)" w:cs="Georgia (Body)"/>
        </w:rPr>
        <w:t>Patterns</w:t>
      </w:r>
      <w:bookmarkEnd w:id="28"/>
      <w:bookmarkEnd w:id="29"/>
      <w:bookmarkEnd w:id="30"/>
      <w:commentRangeEnd w:id="31"/>
      <w:r w:rsidR="00B059C6">
        <w:rPr>
          <w:rStyle w:val="CommentReference"/>
          <w:rFonts w:asciiTheme="minorHAnsi" w:eastAsiaTheme="minorHAnsi" w:hAnsiTheme="minorHAnsi" w:cstheme="minorBidi"/>
          <w:b w:val="0"/>
          <w:bCs w:val="0"/>
          <w:color w:val="auto"/>
        </w:rPr>
        <w:commentReference w:id="31"/>
      </w:r>
    </w:p>
    <w:p w14:paraId="29B9A851" w14:textId="004875B7" w:rsidR="6E0364A4" w:rsidRDefault="6E0364A4" w:rsidP="6E0364A4">
      <w:pPr>
        <w:pStyle w:val="NoSpacing"/>
        <w:ind w:left="360"/>
        <w:rPr>
          <w:rFonts w:ascii="Georgia (Body)" w:eastAsia="Georgia (Body)" w:hAnsi="Georgia (Body)" w:cs="Georgia (Body)"/>
        </w:rPr>
      </w:pPr>
    </w:p>
    <w:p w14:paraId="48EA7092" w14:textId="45482551" w:rsidR="00E86A05" w:rsidRDefault="6E0364A4" w:rsidP="6E0364A4">
      <w:pPr>
        <w:pStyle w:val="NoSpacing"/>
        <w:numPr>
          <w:ilvl w:val="0"/>
          <w:numId w:val="1"/>
        </w:numPr>
      </w:pPr>
      <w:r w:rsidRPr="6E0364A4">
        <w:rPr>
          <w:rFonts w:ascii="Georgia (Body)" w:eastAsia="Georgia (Body)" w:hAnsi="Georgia (Body)" w:cs="Georgia (Body)"/>
        </w:rPr>
        <w:t>Command Query Responsibility Segregation (CQRS)</w:t>
      </w:r>
    </w:p>
    <w:p w14:paraId="479902A5" w14:textId="0475A82B" w:rsidR="009E6A3B" w:rsidRDefault="6E0364A4" w:rsidP="009E6A3B">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Command Query Responsibility Segregation (CQRS) uses different models to separate read operations (Query) from write operations (Command) based on the idea that having a single model for both leads to a complex model that handles neither reads nor writes particularly well. By separating these responsibilities, read operations can be tuned and scaled independently of write operations. However, since these rely on separate models, and the read model is derived from the write model, the models are eventually consistent rather than strictly consistent.</w:t>
      </w:r>
      <w:r w:rsidR="25B55DC1">
        <w:br/>
      </w:r>
      <w:commentRangeStart w:id="32"/>
      <w:r w:rsidR="25B55DC1">
        <w:rPr>
          <w:noProof/>
        </w:rPr>
        <w:drawing>
          <wp:inline distT="0" distB="0" distL="0" distR="0" wp14:anchorId="4EA07FCA" wp14:editId="7F9F31C7">
            <wp:extent cx="3790716" cy="2755900"/>
            <wp:effectExtent l="0" t="0" r="635" b="6350"/>
            <wp:docPr id="142876334" name="Picture 142876334" descr="https://martinfowler.com/bliki/images/cqrs/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95273" cy="2759213"/>
                    </a:xfrm>
                    <a:prstGeom prst="rect">
                      <a:avLst/>
                    </a:prstGeom>
                  </pic:spPr>
                </pic:pic>
              </a:graphicData>
            </a:graphic>
          </wp:inline>
        </w:drawing>
      </w:r>
      <w:commentRangeEnd w:id="32"/>
      <w:r w:rsidR="003C7315">
        <w:rPr>
          <w:rStyle w:val="CommentReference"/>
        </w:rPr>
        <w:commentReference w:id="32"/>
      </w:r>
    </w:p>
    <w:p w14:paraId="0E308382" w14:textId="47388074" w:rsidR="00985CBF" w:rsidRDefault="6E0364A4" w:rsidP="6E0364A4">
      <w:pPr>
        <w:pStyle w:val="NoSpacing"/>
        <w:numPr>
          <w:ilvl w:val="1"/>
          <w:numId w:val="1"/>
        </w:numPr>
      </w:pPr>
      <w:r w:rsidRPr="6E0364A4">
        <w:rPr>
          <w:rFonts w:ascii="Georgia (Body)" w:eastAsia="Georgia (Body)" w:hAnsi="Georgia (Body)" w:cs="Georgia (Body)"/>
          <w:b/>
          <w:bCs/>
        </w:rPr>
        <w:t>Streaming Impact:</w:t>
      </w:r>
      <w:r w:rsidRPr="6E0364A4">
        <w:rPr>
          <w:rFonts w:ascii="Georgia (Body)" w:eastAsia="Georgia (Body)" w:hAnsi="Georgia (Body)" w:cs="Georgia (Body)"/>
        </w:rPr>
        <w:t xml:space="preserve"> Outside the context of Event Streaming, an applicati</w:t>
      </w:r>
      <w:bookmarkStart w:id="33" w:name="_GoBack"/>
      <w:bookmarkEnd w:id="33"/>
      <w:r w:rsidRPr="6E0364A4">
        <w:rPr>
          <w:rFonts w:ascii="Georgia (Body)" w:eastAsia="Georgia (Body)" w:hAnsi="Georgia (Body)" w:cs="Georgia (Body)"/>
        </w:rPr>
        <w:t>on or microservice might implement the read and write models using a single data store. However, once an application or microservice start publishing its internal events outside its bounded context, the write operations (Command) must support writing to an external event store. The read model (Query) will need to be synchronized with the write model (Command), likely creating an eventual consistency situation.</w:t>
      </w:r>
      <w:r w:rsidR="25B55DC1">
        <w:br/>
      </w:r>
      <w:r w:rsidR="25B55DC1">
        <w:rPr>
          <w:noProof/>
        </w:rPr>
        <w:drawing>
          <wp:inline distT="0" distB="0" distL="0" distR="0" wp14:anchorId="4F07F17B" wp14:editId="4364391E">
            <wp:extent cx="2711394" cy="1728916"/>
            <wp:effectExtent l="0" t="0" r="0" b="5080"/>
            <wp:docPr id="1526307612" name="Picture 1526307612" descr="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711394" cy="1728916"/>
                    </a:xfrm>
                    <a:prstGeom prst="rect">
                      <a:avLst/>
                    </a:prstGeom>
                  </pic:spPr>
                </pic:pic>
              </a:graphicData>
            </a:graphic>
          </wp:inline>
        </w:drawing>
      </w:r>
    </w:p>
    <w:p w14:paraId="4CB79131" w14:textId="63FB9362" w:rsidR="00985CBF" w:rsidRDefault="6E0364A4" w:rsidP="6E0364A4">
      <w:pPr>
        <w:pStyle w:val="NoSpacing"/>
        <w:numPr>
          <w:ilvl w:val="1"/>
          <w:numId w:val="1"/>
        </w:numPr>
      </w:pPr>
      <w:r w:rsidRPr="6E0364A4">
        <w:rPr>
          <w:rFonts w:ascii="Georgia (Body)" w:eastAsia="Georgia (Body)" w:hAnsi="Georgia (Body)" w:cs="Georgia (Body)"/>
          <w:b/>
          <w:bCs/>
        </w:rPr>
        <w:t>Use Case Example</w:t>
      </w:r>
      <w:r w:rsidRPr="6E0364A4">
        <w:rPr>
          <w:rFonts w:ascii="Georgia (Body)" w:eastAsia="Georgia (Body)" w:hAnsi="Georgia (Body)" w:cs="Georgia (Body)"/>
        </w:rPr>
        <w:t>: Need help here. I think almost any application / microservice implementing event sourcing will need to implement this pattern. Potentially use Data Warehouse or Whoville as examples.</w:t>
      </w:r>
    </w:p>
    <w:p w14:paraId="27E74055" w14:textId="550C927C" w:rsidR="00985CBF" w:rsidRDefault="6E0364A4" w:rsidP="6E0364A4">
      <w:pPr>
        <w:pStyle w:val="NoSpacing"/>
        <w:numPr>
          <w:ilvl w:val="1"/>
          <w:numId w:val="1"/>
        </w:numPr>
      </w:pPr>
      <w:r w:rsidRPr="6E0364A4">
        <w:rPr>
          <w:rFonts w:ascii="Georgia (Body)" w:eastAsia="Georgia (Body)" w:hAnsi="Georgia (Body)" w:cs="Georgia (Body)"/>
          <w:b/>
          <w:bCs/>
        </w:rPr>
        <w:t>Links</w:t>
      </w:r>
      <w:r w:rsidRPr="6E0364A4">
        <w:rPr>
          <w:rFonts w:ascii="Georgia (Body)" w:eastAsia="Georgia (Body)" w:hAnsi="Georgia (Body)" w:cs="Georgia (Body)"/>
        </w:rPr>
        <w:t>:</w:t>
      </w:r>
    </w:p>
    <w:p w14:paraId="5E5C8AF1" w14:textId="2E1501FF" w:rsidR="00985CBF" w:rsidRDefault="00FE017B" w:rsidP="6E0364A4">
      <w:pPr>
        <w:pStyle w:val="NoSpacing"/>
        <w:numPr>
          <w:ilvl w:val="2"/>
          <w:numId w:val="1"/>
        </w:numPr>
      </w:pPr>
      <w:hyperlink r:id="rId38">
        <w:r w:rsidR="6E0364A4" w:rsidRPr="6E0364A4">
          <w:rPr>
            <w:rStyle w:val="Hyperlink"/>
            <w:rFonts w:ascii="Georgia (Body)" w:eastAsia="Georgia (Body)" w:hAnsi="Georgia (Body)" w:cs="Georgia (Body)"/>
          </w:rPr>
          <w:t>Event sourcing, CQRS, stream processing and Apache Kafka</w:t>
        </w:r>
      </w:hyperlink>
      <w:r w:rsidR="6E0364A4" w:rsidRPr="6E0364A4">
        <w:rPr>
          <w:rFonts w:ascii="Georgia (Body)" w:eastAsia="Georgia (Body)" w:hAnsi="Georgia (Body)" w:cs="Georgia (Body)"/>
        </w:rPr>
        <w:t xml:space="preserve"> by Neha Narkhede</w:t>
      </w:r>
    </w:p>
    <w:p w14:paraId="68CD5583" w14:textId="76FA67C7" w:rsidR="00985CBF" w:rsidRDefault="00FE017B" w:rsidP="6E0364A4">
      <w:pPr>
        <w:pStyle w:val="NoSpacing"/>
        <w:numPr>
          <w:ilvl w:val="2"/>
          <w:numId w:val="1"/>
        </w:numPr>
      </w:pPr>
      <w:hyperlink r:id="rId39">
        <w:r w:rsidR="6E0364A4" w:rsidRPr="6E0364A4">
          <w:rPr>
            <w:rStyle w:val="Hyperlink"/>
            <w:rFonts w:ascii="Georgia (Body)" w:eastAsia="Georgia (Body)" w:hAnsi="Georgia (Body)" w:cs="Georgia (Body)"/>
          </w:rPr>
          <w:t>CQRS</w:t>
        </w:r>
      </w:hyperlink>
      <w:r w:rsidR="6E0364A4" w:rsidRPr="6E0364A4">
        <w:rPr>
          <w:rFonts w:ascii="Georgia (Body)" w:eastAsia="Georgia (Body)" w:hAnsi="Georgia (Body)" w:cs="Georgia (Body)"/>
        </w:rPr>
        <w:t xml:space="preserve"> by Martin Fowler</w:t>
      </w:r>
    </w:p>
    <w:p w14:paraId="7F6C3CD1" w14:textId="4EEB2F3E" w:rsidR="00985CBF" w:rsidRDefault="00FE017B" w:rsidP="6E0364A4">
      <w:pPr>
        <w:pStyle w:val="NoSpacing"/>
        <w:numPr>
          <w:ilvl w:val="2"/>
          <w:numId w:val="1"/>
        </w:numPr>
      </w:pPr>
      <w:hyperlink r:id="rId40">
        <w:r w:rsidR="6E0364A4" w:rsidRPr="6E0364A4">
          <w:rPr>
            <w:rStyle w:val="Hyperlink"/>
            <w:rFonts w:ascii="Georgia (Body)" w:eastAsia="Georgia (Body)" w:hAnsi="Georgia (Body)" w:cs="Georgia (Body)"/>
          </w:rPr>
          <w:t>Clarified CQRS</w:t>
        </w:r>
      </w:hyperlink>
      <w:r w:rsidR="6E0364A4" w:rsidRPr="6E0364A4">
        <w:rPr>
          <w:rFonts w:ascii="Georgia (Body)" w:eastAsia="Georgia (Body)" w:hAnsi="Georgia (Body)" w:cs="Georgia (Body)"/>
        </w:rPr>
        <w:t xml:space="preserve"> by Udi Dahan</w:t>
      </w:r>
    </w:p>
    <w:p w14:paraId="2F804EAB" w14:textId="6F9DA8ED" w:rsidR="00985CBF" w:rsidRDefault="00FE017B" w:rsidP="6E0364A4">
      <w:pPr>
        <w:pStyle w:val="NoSpacing"/>
        <w:numPr>
          <w:ilvl w:val="2"/>
          <w:numId w:val="1"/>
        </w:numPr>
      </w:pPr>
      <w:hyperlink r:id="rId41">
        <w:r w:rsidR="6E0364A4" w:rsidRPr="6E0364A4">
          <w:rPr>
            <w:rStyle w:val="Hyperlink"/>
            <w:rFonts w:ascii="Georgia (Body)" w:eastAsia="Georgia (Body)" w:hAnsi="Georgia (Body)" w:cs="Georgia (Body)"/>
          </w:rPr>
          <w:t>1 Year of Event Sourcing and CQRS</w:t>
        </w:r>
      </w:hyperlink>
      <w:r w:rsidR="6E0364A4" w:rsidRPr="6E0364A4">
        <w:rPr>
          <w:rFonts w:ascii="Georgia (Body)" w:eastAsia="Georgia (Body)" w:hAnsi="Georgia (Body)" w:cs="Georgia (Body)"/>
        </w:rPr>
        <w:t xml:space="preserve"> by Teiva Harsanyi</w:t>
      </w:r>
    </w:p>
    <w:p w14:paraId="0E668D47" w14:textId="784F2C7B" w:rsidR="00F35740" w:rsidRDefault="00FE017B" w:rsidP="6E0364A4">
      <w:pPr>
        <w:pStyle w:val="NoSpacing"/>
        <w:numPr>
          <w:ilvl w:val="2"/>
          <w:numId w:val="1"/>
        </w:numPr>
      </w:pPr>
      <w:hyperlink r:id="rId42">
        <w:r w:rsidR="6E0364A4" w:rsidRPr="6E0364A4">
          <w:rPr>
            <w:rStyle w:val="Hyperlink"/>
            <w:rFonts w:ascii="Georgia (Body)" w:eastAsia="Georgia (Body)" w:hAnsi="Georgia (Body)" w:cs="Georgia (Body)"/>
          </w:rPr>
          <w:t>Command and Query Responsibility Segregation</w:t>
        </w:r>
      </w:hyperlink>
      <w:r w:rsidR="6E0364A4" w:rsidRPr="6E0364A4">
        <w:rPr>
          <w:rFonts w:ascii="Georgia (Body)" w:eastAsia="Georgia (Body)" w:hAnsi="Georgia (Body)" w:cs="Georgia (Body)"/>
        </w:rPr>
        <w:t xml:space="preserve"> at Azure Cloud Design Patterns</w:t>
      </w:r>
    </w:p>
    <w:p w14:paraId="106A64E5" w14:textId="6A81EEFB" w:rsidR="00F35740" w:rsidRDefault="00FE017B" w:rsidP="6E0364A4">
      <w:pPr>
        <w:pStyle w:val="NoSpacing"/>
        <w:numPr>
          <w:ilvl w:val="2"/>
          <w:numId w:val="1"/>
        </w:numPr>
      </w:pPr>
      <w:hyperlink r:id="rId43">
        <w:r w:rsidR="6E0364A4" w:rsidRPr="6E0364A4">
          <w:rPr>
            <w:rStyle w:val="Hyperlink"/>
            <w:rFonts w:ascii="Georgia (Body)" w:eastAsia="Georgia (Body)" w:hAnsi="Georgia (Body)" w:cs="Georgia (Body)"/>
          </w:rPr>
          <w:t>CQRS</w:t>
        </w:r>
      </w:hyperlink>
      <w:r w:rsidR="6E0364A4" w:rsidRPr="6E0364A4">
        <w:rPr>
          <w:rFonts w:ascii="Georgia (Body)" w:eastAsia="Georgia (Body)" w:hAnsi="Georgia (Body)" w:cs="Georgia (Body)"/>
        </w:rPr>
        <w:t xml:space="preserve"> at Microservice Architecture</w:t>
      </w:r>
    </w:p>
    <w:p w14:paraId="4B1F2833" w14:textId="3EAE4803" w:rsidR="00E86A05" w:rsidRDefault="6E0364A4" w:rsidP="6E0364A4">
      <w:pPr>
        <w:pStyle w:val="NoSpacing"/>
        <w:numPr>
          <w:ilvl w:val="0"/>
          <w:numId w:val="1"/>
        </w:numPr>
      </w:pPr>
      <w:r w:rsidRPr="6E0364A4">
        <w:rPr>
          <w:rFonts w:ascii="Georgia (Body)" w:eastAsia="Georgia (Body)" w:hAnsi="Georgia (Body)" w:cs="Georgia (Body)"/>
        </w:rPr>
        <w:t>Compensating Transactions</w:t>
      </w:r>
    </w:p>
    <w:p w14:paraId="5E8518AC" w14:textId="6BB65ECB" w:rsidR="00F35740" w:rsidRDefault="6E0364A4" w:rsidP="6E0364A4">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Compensation Transactions is a method of undoing work performed by a series of steps, possibly by independent autonomous components, which define an eventually consistent operation.</w:t>
      </w:r>
    </w:p>
    <w:p w14:paraId="57B5C266" w14:textId="1E6B83FD" w:rsidR="00F35740" w:rsidRDefault="6E0364A4" w:rsidP="6E0364A4">
      <w:pPr>
        <w:pStyle w:val="NoSpacing"/>
        <w:numPr>
          <w:ilvl w:val="1"/>
          <w:numId w:val="1"/>
        </w:numPr>
      </w:pPr>
      <w:r w:rsidRPr="6E0364A4">
        <w:rPr>
          <w:rFonts w:ascii="Georgia (Body)" w:eastAsia="Georgia (Body)" w:hAnsi="Georgia (Body)" w:cs="Georgia (Body)"/>
          <w:b/>
          <w:bCs/>
        </w:rPr>
        <w:t>Streaming Impact:</w:t>
      </w:r>
      <w:r w:rsidRPr="6E0364A4">
        <w:rPr>
          <w:rFonts w:ascii="Georgia (Body)" w:eastAsia="Georgia (Body)" w:hAnsi="Georgia (Body)" w:cs="Georgia (Body)"/>
        </w:rPr>
        <w:t xml:space="preserve"> As Nationwide embraces a cloud-first mentality, applications and microservices will adopt cloud behaviors, which include eventual consistency. Event Streaming encourages an eventual-consistency model and will require applications / microservices to coordinate undo actions through compensation transactions.</w:t>
      </w:r>
    </w:p>
    <w:p w14:paraId="05199F37" w14:textId="11918854" w:rsidR="00F35740" w:rsidRDefault="6E0364A4" w:rsidP="6E0364A4">
      <w:pPr>
        <w:pStyle w:val="NoSpacing"/>
        <w:numPr>
          <w:ilvl w:val="1"/>
          <w:numId w:val="1"/>
        </w:numPr>
      </w:pPr>
      <w:r w:rsidRPr="6E0364A4">
        <w:rPr>
          <w:rFonts w:ascii="Georgia (Body)" w:eastAsia="Georgia (Body)" w:hAnsi="Georgia (Body)" w:cs="Georgia (Body)"/>
          <w:b/>
          <w:bCs/>
        </w:rPr>
        <w:t>Use Case Examples</w:t>
      </w:r>
      <w:r w:rsidRPr="6E0364A4">
        <w:rPr>
          <w:rFonts w:ascii="Georgia (Body)" w:eastAsia="Georgia (Body)" w:hAnsi="Georgia (Body)" w:cs="Georgia (Body)"/>
        </w:rPr>
        <w:t>: Correcting Transactions in distributed accounting systems.</w:t>
      </w:r>
    </w:p>
    <w:p w14:paraId="6D6A5F7A" w14:textId="3486B8E4" w:rsidR="00F35740" w:rsidRDefault="6E0364A4" w:rsidP="6E0364A4">
      <w:pPr>
        <w:pStyle w:val="NoSpacing"/>
        <w:numPr>
          <w:ilvl w:val="1"/>
          <w:numId w:val="1"/>
        </w:numPr>
      </w:pPr>
      <w:r w:rsidRPr="6E0364A4">
        <w:rPr>
          <w:rFonts w:ascii="Georgia (Body)" w:eastAsia="Georgia (Body)" w:hAnsi="Georgia (Body)" w:cs="Georgia (Body)"/>
          <w:b/>
          <w:bCs/>
        </w:rPr>
        <w:t>Links</w:t>
      </w:r>
      <w:r w:rsidRPr="6E0364A4">
        <w:rPr>
          <w:rFonts w:ascii="Georgia (Body)" w:eastAsia="Georgia (Body)" w:hAnsi="Georgia (Body)" w:cs="Georgia (Body)"/>
        </w:rPr>
        <w:t>:</w:t>
      </w:r>
    </w:p>
    <w:p w14:paraId="2F6FD9D2" w14:textId="0406F818" w:rsidR="00F35740" w:rsidRDefault="00FE017B" w:rsidP="6E0364A4">
      <w:pPr>
        <w:pStyle w:val="NoSpacing"/>
        <w:numPr>
          <w:ilvl w:val="2"/>
          <w:numId w:val="1"/>
        </w:numPr>
      </w:pPr>
      <w:hyperlink r:id="rId44">
        <w:r w:rsidR="6E0364A4" w:rsidRPr="6E0364A4">
          <w:rPr>
            <w:rStyle w:val="Hyperlink"/>
            <w:rFonts w:ascii="Georgia (Body)" w:eastAsia="Georgia (Body)" w:hAnsi="Georgia (Body)" w:cs="Georgia (Body)"/>
          </w:rPr>
          <w:t>Compensating Transaction</w:t>
        </w:r>
      </w:hyperlink>
      <w:r w:rsidR="6E0364A4" w:rsidRPr="6E0364A4">
        <w:rPr>
          <w:rFonts w:ascii="Georgia (Body)" w:eastAsia="Georgia (Body)" w:hAnsi="Georgia (Body)" w:cs="Georgia (Body)"/>
        </w:rPr>
        <w:t xml:space="preserve"> at Azure Cloud Design Patterns</w:t>
      </w:r>
    </w:p>
    <w:p w14:paraId="1A68683E" w14:textId="49C79DAB" w:rsidR="00237A45" w:rsidRDefault="00FE017B" w:rsidP="6E0364A4">
      <w:pPr>
        <w:pStyle w:val="NoSpacing"/>
        <w:numPr>
          <w:ilvl w:val="2"/>
          <w:numId w:val="1"/>
        </w:numPr>
      </w:pPr>
      <w:hyperlink r:id="rId45">
        <w:r w:rsidR="6E0364A4" w:rsidRPr="6E0364A4">
          <w:rPr>
            <w:rStyle w:val="Hyperlink"/>
            <w:rFonts w:ascii="Georgia (Body)" w:eastAsia="Georgia (Body)" w:hAnsi="Georgia (Body)" w:cs="Georgia (Body)"/>
          </w:rPr>
          <w:t>Saga</w:t>
        </w:r>
      </w:hyperlink>
      <w:r w:rsidR="6E0364A4" w:rsidRPr="6E0364A4">
        <w:rPr>
          <w:rFonts w:ascii="Georgia (Body)" w:eastAsia="Georgia (Body)" w:hAnsi="Georgia (Body)" w:cs="Georgia (Body)"/>
        </w:rPr>
        <w:t xml:space="preserve"> at Microservice Architecture</w:t>
      </w:r>
    </w:p>
    <w:p w14:paraId="49091A29" w14:textId="2A2021CE" w:rsidR="485955BE" w:rsidRDefault="6E0364A4" w:rsidP="6E0364A4">
      <w:pPr>
        <w:pStyle w:val="NoSpacing"/>
        <w:numPr>
          <w:ilvl w:val="0"/>
          <w:numId w:val="1"/>
        </w:numPr>
      </w:pPr>
      <w:r w:rsidRPr="6E0364A4">
        <w:rPr>
          <w:rFonts w:ascii="Georgia (Body)" w:eastAsia="Georgia (Body)" w:hAnsi="Georgia (Body)" w:cs="Georgia (Body)"/>
        </w:rPr>
        <w:t>Event Sourcing – being able to restore current state from playback</w:t>
      </w:r>
      <w:r w:rsidR="25B55DC1">
        <w:br/>
      </w:r>
      <w:r w:rsidR="25B55DC1">
        <w:rPr>
          <w:noProof/>
        </w:rPr>
        <w:drawing>
          <wp:inline distT="0" distB="0" distL="0" distR="0" wp14:anchorId="277E380C" wp14:editId="1F464DAB">
            <wp:extent cx="5314950" cy="3990975"/>
            <wp:effectExtent l="0" t="0" r="0" b="0"/>
            <wp:docPr id="1571219708" name="Picture 1571219708" title="event-sourced-bas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314950" cy="3990975"/>
                    </a:xfrm>
                    <a:prstGeom prst="rect">
                      <a:avLst/>
                    </a:prstGeom>
                  </pic:spPr>
                </pic:pic>
              </a:graphicData>
            </a:graphic>
          </wp:inline>
        </w:drawing>
      </w:r>
    </w:p>
    <w:p w14:paraId="3BC5F640" w14:textId="62854386" w:rsidR="6B839CC0" w:rsidRDefault="6E0364A4" w:rsidP="6E0364A4">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By expressing the user intent as an ordered log of immutable events, event sourcing gives the business an audit and compliance log. It enables resilient applications; rolling back applications amounts to rewinding the event log and reprocessing data. It has better performance characteristics; writes and reads can be scaled independently. It enables a loosely coupled application architecture; one that makes it easier to move towards a microservices-based architecture. But most importantly, event sourcing enables building a forward-compatible application architecture — the ability to add more applications in the future that need to process the same event but create a different materialized view.  </w:t>
      </w:r>
    </w:p>
    <w:p w14:paraId="66CBB6A8" w14:textId="74DA705F" w:rsidR="485955BE" w:rsidRDefault="6E0364A4" w:rsidP="6E0364A4">
      <w:pPr>
        <w:pStyle w:val="NoSpacing"/>
        <w:numPr>
          <w:ilvl w:val="1"/>
          <w:numId w:val="1"/>
        </w:numPr>
        <w:rPr>
          <w:b/>
          <w:bCs/>
        </w:rPr>
      </w:pPr>
      <w:r w:rsidRPr="6E0364A4">
        <w:rPr>
          <w:rFonts w:ascii="Georgia (Body)" w:eastAsia="Georgia (Body)" w:hAnsi="Georgia (Body)" w:cs="Georgia (Body)"/>
          <w:b/>
          <w:bCs/>
        </w:rPr>
        <w:t>Streaming Impact:</w:t>
      </w:r>
      <w:r w:rsidRPr="6E0364A4">
        <w:rPr>
          <w:rFonts w:ascii="Georgia (Body)" w:eastAsia="Georgia (Body)" w:hAnsi="Georgia (Body)" w:cs="Georgia (Body)"/>
        </w:rPr>
        <w:t xml:space="preserve"> Applications should move away from providing multiple views of data tailored to individual downstream applications and, instead, provide a single stream of events that downstream applications can use to create a materialized view specific to their purpose. </w:t>
      </w:r>
    </w:p>
    <w:p w14:paraId="0B10C938" w14:textId="5FDC9DD1" w:rsidR="6B839CC0" w:rsidRDefault="6E0364A4" w:rsidP="6E0364A4">
      <w:pPr>
        <w:pStyle w:val="NoSpacing"/>
        <w:numPr>
          <w:ilvl w:val="1"/>
          <w:numId w:val="1"/>
        </w:numPr>
      </w:pPr>
      <w:r w:rsidRPr="6E0364A4">
        <w:rPr>
          <w:rFonts w:ascii="Georgia (Body)" w:eastAsia="Georgia (Body)" w:hAnsi="Georgia (Body)" w:cs="Georgia (Body)"/>
          <w:b/>
          <w:bCs/>
        </w:rPr>
        <w:t>Use Case Examples</w:t>
      </w:r>
      <w:r w:rsidRPr="6E0364A4">
        <w:rPr>
          <w:rFonts w:ascii="Georgia (Body)" w:eastAsia="Georgia (Body)" w:hAnsi="Georgia (Body)" w:cs="Georgia (Body)"/>
        </w:rPr>
        <w:t xml:space="preserve">: </w:t>
      </w:r>
    </w:p>
    <w:p w14:paraId="1B2AB2AB" w14:textId="42C1518F" w:rsidR="485955BE" w:rsidRDefault="6E0364A4" w:rsidP="6E0364A4">
      <w:pPr>
        <w:pStyle w:val="NoSpacing"/>
        <w:numPr>
          <w:ilvl w:val="1"/>
          <w:numId w:val="1"/>
        </w:numPr>
      </w:pPr>
      <w:r w:rsidRPr="6E0364A4">
        <w:rPr>
          <w:rFonts w:ascii="Georgia (Body)" w:eastAsia="Georgia (Body)" w:hAnsi="Georgia (Body)" w:cs="Georgia (Body)"/>
          <w:b/>
          <w:bCs/>
        </w:rPr>
        <w:t>Links:</w:t>
      </w:r>
      <w:r w:rsidRPr="6E0364A4">
        <w:rPr>
          <w:rFonts w:ascii="Georgia (Body)" w:eastAsia="Georgia (Body)" w:hAnsi="Georgia (Body)" w:cs="Georgia (Body)"/>
        </w:rPr>
        <w:t xml:space="preserve"> </w:t>
      </w:r>
    </w:p>
    <w:p w14:paraId="6398DBF4" w14:textId="442411D8" w:rsidR="485955BE" w:rsidRDefault="00FE017B" w:rsidP="485955BE">
      <w:pPr>
        <w:pStyle w:val="NoSpacing"/>
        <w:numPr>
          <w:ilvl w:val="2"/>
          <w:numId w:val="7"/>
        </w:numPr>
      </w:pPr>
      <w:hyperlink r:id="rId47">
        <w:r w:rsidR="405FA339" w:rsidRPr="405FA339">
          <w:rPr>
            <w:rStyle w:val="Hyperlink"/>
            <w:rFonts w:ascii="Georgia (Body)" w:eastAsia="Georgia (Body)" w:hAnsi="Georgia (Body)" w:cs="Georgia (Body)"/>
          </w:rPr>
          <w:t>Event sourcing, CQRS, stream processing and Apache Kafka: What’s the connection?</w:t>
        </w:r>
      </w:hyperlink>
    </w:p>
    <w:p w14:paraId="1AC93B65" w14:textId="218F4A4B" w:rsidR="485955BE" w:rsidRDefault="00FE017B" w:rsidP="485955BE">
      <w:pPr>
        <w:pStyle w:val="NoSpacing"/>
        <w:numPr>
          <w:ilvl w:val="2"/>
          <w:numId w:val="7"/>
        </w:numPr>
      </w:pPr>
      <w:hyperlink r:id="rId48">
        <w:r w:rsidR="405FA339" w:rsidRPr="405FA339">
          <w:rPr>
            <w:rStyle w:val="Hyperlink"/>
            <w:rFonts w:ascii="Georgia (Body)" w:eastAsia="Georgia (Body)" w:hAnsi="Georgia (Body)" w:cs="Georgia (Body)"/>
          </w:rPr>
          <w:t>Stream processing, Event sourcing, Reactive, CEP… and making sense of it all</w:t>
        </w:r>
      </w:hyperlink>
    </w:p>
    <w:p w14:paraId="4A8CB0D5" w14:textId="5DD76073" w:rsidR="00E86A05" w:rsidRDefault="6E0364A4" w:rsidP="6E0364A4">
      <w:pPr>
        <w:pStyle w:val="NoSpacing"/>
        <w:numPr>
          <w:ilvl w:val="0"/>
          <w:numId w:val="1"/>
        </w:numPr>
      </w:pPr>
      <w:r w:rsidRPr="6E0364A4">
        <w:rPr>
          <w:rFonts w:ascii="Georgia (Body)" w:eastAsia="Georgia (Body)" w:hAnsi="Georgia (Body)" w:cs="Georgia (Body)"/>
        </w:rPr>
        <w:t>Pub/Sub Pattern</w:t>
      </w:r>
    </w:p>
    <w:p w14:paraId="1A7955C6" w14:textId="40F366F9" w:rsidR="00E86A05" w:rsidRDefault="6E0364A4" w:rsidP="6E0364A4">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Publish/subscribe messaging is a form of asynchronous service-to-service communication used in serverless and microservices architectures. </w:t>
      </w:r>
      <w:r w:rsidRPr="6E0364A4">
        <w:rPr>
          <w:rFonts w:ascii="Georgia (Body)" w:eastAsia="Georgia (Body)" w:hAnsi="Georgia (Body)" w:cs="Georgia (Body)"/>
          <w:color w:val="222635"/>
        </w:rPr>
        <w:t>Providers process events and publish the event to the stream for a specific topic.  It is</w:t>
      </w:r>
      <w:r w:rsidRPr="6E0364A4">
        <w:rPr>
          <w:rFonts w:ascii="Georgia (Body)" w:eastAsia="Georgia (Body)" w:hAnsi="Georgia (Body)" w:cs="Georgia (Body)"/>
        </w:rPr>
        <w:t xml:space="preserve"> immediately available for all the subscribers to the topic to pull the message and process based on their application needs. </w:t>
      </w:r>
    </w:p>
    <w:p w14:paraId="61C10FA6" w14:textId="0CEC48AB" w:rsidR="00E86A05" w:rsidRDefault="6E0364A4" w:rsidP="6E0364A4">
      <w:pPr>
        <w:pStyle w:val="NoSpacing"/>
        <w:numPr>
          <w:ilvl w:val="1"/>
          <w:numId w:val="1"/>
        </w:numPr>
      </w:pPr>
      <w:r w:rsidRPr="6E0364A4">
        <w:rPr>
          <w:rFonts w:ascii="Georgia (Body)" w:eastAsia="Georgia (Body)" w:hAnsi="Georgia (Body)" w:cs="Georgia (Body)"/>
          <w:b/>
          <w:bCs/>
        </w:rPr>
        <w:t xml:space="preserve">Streaming Impact:  </w:t>
      </w:r>
      <w:r w:rsidRPr="6E0364A4">
        <w:rPr>
          <w:rFonts w:ascii="Georgia (Body)" w:eastAsia="Georgia (Body)" w:hAnsi="Georgia (Body)" w:cs="Georgia (Body)"/>
        </w:rPr>
        <w:t>Current Implementation utilizes IBM message queues and IIB in a central</w:t>
      </w:r>
      <w:commentRangeStart w:id="34"/>
      <w:r w:rsidRPr="6E0364A4">
        <w:rPr>
          <w:rFonts w:ascii="Georgia (Body)" w:eastAsia="Georgia (Body)" w:hAnsi="Georgia (Body)" w:cs="Georgia (Body)"/>
        </w:rPr>
        <w:t xml:space="preserve">ized model. It is a </w:t>
      </w:r>
      <w:r w:rsidRPr="6E0364A4">
        <w:rPr>
          <w:rFonts w:ascii="Georgia (Body)" w:eastAsia="Georgia (Body)" w:hAnsi="Georgia (Body)" w:cs="Georgia (Body)"/>
          <w:u w:val="single"/>
        </w:rPr>
        <w:t>push</w:t>
      </w:r>
      <w:r w:rsidRPr="6E0364A4">
        <w:rPr>
          <w:rFonts w:ascii="Georgia (Body)" w:eastAsia="Georgia (Body)" w:hAnsi="Georgia (Body)" w:cs="Georgia (Body)"/>
        </w:rPr>
        <w:t xml:space="preserve"> of the message from a single provider queue to multiple subscriber queues.  This changes to self-service development replacing queues with topic on stream.  The push becomes a </w:t>
      </w:r>
      <w:r w:rsidRPr="6E0364A4">
        <w:rPr>
          <w:rFonts w:ascii="Georgia (Body)" w:eastAsia="Georgia (Body)" w:hAnsi="Georgia (Body)" w:cs="Georgia (Body)"/>
          <w:u w:val="single"/>
        </w:rPr>
        <w:t>pull</w:t>
      </w:r>
      <w:r w:rsidRPr="6E0364A4">
        <w:rPr>
          <w:rFonts w:ascii="Georgia (Body)" w:eastAsia="Georgia (Body)" w:hAnsi="Georgia (Body)" w:cs="Georgia (Body)"/>
        </w:rPr>
        <w:t xml:space="preserve"> by the subscribers from a single topic.  All data manipulation including transformation will occur outside of stream and is the responsibility of the Provider and Consumers.  MQ</w:t>
      </w:r>
      <w:commentRangeEnd w:id="34"/>
      <w:r w:rsidR="405FA339">
        <w:rPr>
          <w:rStyle w:val="CommentReference"/>
        </w:rPr>
        <w:commentReference w:id="34"/>
      </w:r>
      <w:r w:rsidRPr="6E0364A4">
        <w:rPr>
          <w:rFonts w:ascii="Georgia (Body)" w:eastAsia="Georgia (Body)" w:hAnsi="Georgia (Body)" w:cs="Georgia (Body)"/>
        </w:rPr>
        <w:t xml:space="preserve"> or custom shared code to read and write to queues is replaced with adapters, Kafka Connect, Confluent Rest Proxy, API’s or “bridge” solutions as defined by the application.  This solution is not a drop and replacement of IIB or MQ for pub-subs.  Additional development will be needed by the publisher and subscriber to migrate to streams.</w:t>
      </w:r>
    </w:p>
    <w:p w14:paraId="7D6A9094" w14:textId="52707DC2" w:rsidR="00E86A05" w:rsidRDefault="6E0364A4" w:rsidP="6E0364A4">
      <w:pPr>
        <w:pStyle w:val="NoSpacing"/>
        <w:numPr>
          <w:ilvl w:val="1"/>
          <w:numId w:val="1"/>
        </w:numPr>
      </w:pPr>
      <w:r w:rsidRPr="6E0364A4">
        <w:rPr>
          <w:rFonts w:ascii="Georgia (Body)" w:eastAsia="Georgia (Body)" w:hAnsi="Georgia (Body)" w:cs="Georgia (Body)"/>
          <w:b/>
          <w:bCs/>
        </w:rPr>
        <w:t xml:space="preserve">Use Case Example: </w:t>
      </w:r>
      <w:r w:rsidRPr="6E0364A4">
        <w:rPr>
          <w:rFonts w:ascii="Georgia (Body)" w:eastAsia="Georgia (Body)" w:hAnsi="Georgia (Body)" w:cs="Georgia (Body)"/>
        </w:rPr>
        <w:t xml:space="preserve"> eCIF publishing changes (events) in Customer Preferences to be consumed by Billing, Claims, Agency applications, etc...</w:t>
      </w:r>
    </w:p>
    <w:p w14:paraId="01D27133" w14:textId="387FF8AA" w:rsidR="00E86A05" w:rsidRDefault="6E0364A4" w:rsidP="6E0364A4">
      <w:pPr>
        <w:pStyle w:val="NoSpacing"/>
        <w:numPr>
          <w:ilvl w:val="1"/>
          <w:numId w:val="1"/>
        </w:numPr>
      </w:pPr>
      <w:r w:rsidRPr="6E0364A4">
        <w:rPr>
          <w:rFonts w:ascii="Georgia (Body)" w:eastAsia="Georgia (Body)" w:hAnsi="Georgia (Body)" w:cs="Georgia (Body)"/>
          <w:b/>
          <w:bCs/>
        </w:rPr>
        <w:t>Links:</w:t>
      </w:r>
    </w:p>
    <w:p w14:paraId="61735D4C" w14:textId="07C946A0" w:rsidR="00E86A05" w:rsidRDefault="00FE017B" w:rsidP="405FA339">
      <w:pPr>
        <w:spacing w:after="0"/>
        <w:ind w:left="1440"/>
        <w:rPr>
          <w:rFonts w:ascii="Georgia (Body)" w:eastAsia="Georgia (Body)" w:hAnsi="Georgia (Body)" w:cs="Georgia (Body)"/>
        </w:rPr>
      </w:pPr>
      <w:hyperlink r:id="rId49">
        <w:r w:rsidR="405FA339" w:rsidRPr="405FA339">
          <w:rPr>
            <w:rStyle w:val="Hyperlink"/>
            <w:rFonts w:ascii="Georgia (Body)" w:eastAsia="Georgia (Body)" w:hAnsi="Georgia (Body)" w:cs="Georgia (Body)"/>
            <w:color w:val="1C56A4"/>
            <w:sz w:val="18"/>
            <w:szCs w:val="18"/>
          </w:rPr>
          <w:t>https://www.enterpriseintegrationpatterns.com/patterns/messaging/PublishSubscribeChannel.html</w:t>
        </w:r>
      </w:hyperlink>
    </w:p>
    <w:p w14:paraId="06CA33D9" w14:textId="2FF39F4C" w:rsidR="00E86A05" w:rsidRDefault="00FE017B" w:rsidP="405FA339">
      <w:pPr>
        <w:spacing w:after="0"/>
        <w:ind w:left="1440"/>
        <w:rPr>
          <w:rFonts w:ascii="Georgia (Body)" w:eastAsia="Georgia (Body)" w:hAnsi="Georgia (Body)" w:cs="Georgia (Body)"/>
        </w:rPr>
      </w:pPr>
      <w:hyperlink r:id="rId50">
        <w:r w:rsidR="405FA339" w:rsidRPr="405FA339">
          <w:rPr>
            <w:rStyle w:val="Hyperlink"/>
            <w:rFonts w:ascii="Georgia (Body)" w:eastAsia="Georgia (Body)" w:hAnsi="Georgia (Body)" w:cs="Georgia (Body)"/>
            <w:sz w:val="18"/>
            <w:szCs w:val="18"/>
          </w:rPr>
          <w:t>https://onyourside.sharepoint.com/sites/SOAPlaybook/SitePages/Pub%20Sub%20Messaging%20Integration%20Pattern.aspx</w:t>
        </w:r>
      </w:hyperlink>
    </w:p>
    <w:p w14:paraId="3481AB94" w14:textId="7FE78935" w:rsidR="00E86A05" w:rsidRDefault="6E0364A4" w:rsidP="6E0364A4">
      <w:pPr>
        <w:pStyle w:val="NoSpacing"/>
        <w:numPr>
          <w:ilvl w:val="0"/>
          <w:numId w:val="1"/>
        </w:numPr>
      </w:pPr>
      <w:r w:rsidRPr="6E0364A4">
        <w:rPr>
          <w:rFonts w:ascii="Georgia (Body)" w:eastAsia="Georgia (Body)" w:hAnsi="Georgia (Body)" w:cs="Georgia (Body)"/>
        </w:rPr>
        <w:t>Batch</w:t>
      </w:r>
    </w:p>
    <w:p w14:paraId="4656C359" w14:textId="55C58D27" w:rsidR="00E86A05" w:rsidRPr="00567910" w:rsidRDefault="6E0364A4" w:rsidP="6E0364A4">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w:t>
      </w:r>
      <w:r w:rsidRPr="6E0364A4">
        <w:rPr>
          <w:rFonts w:ascii="Georgia (Body)" w:eastAsia="Georgia (Body)" w:hAnsi="Georgia (Body)" w:cs="Georgia (Body)"/>
          <w:color w:val="444444"/>
        </w:rPr>
        <w:t xml:space="preserve">Provider to Consumer interaction where the Consumer can </w:t>
      </w:r>
      <w:r w:rsidRPr="6E0364A4">
        <w:rPr>
          <w:rFonts w:ascii="Georgia (Body)" w:eastAsia="Georgia (Body)" w:hAnsi="Georgia (Body)" w:cs="Georgia (Body)"/>
          <w:color w:val="222635"/>
        </w:rPr>
        <w:t>process events with in a bounded frame; where that frame may be business transaction, time-frame or any other unit-of-work set boundary and must be consumed with-in that boundary in order to complete a logical transaction-set.</w:t>
      </w:r>
    </w:p>
    <w:p w14:paraId="44CAB2D9" w14:textId="2D3D79CD" w:rsidR="00E86A05" w:rsidRPr="00567910" w:rsidRDefault="6E0364A4" w:rsidP="6E0364A4">
      <w:pPr>
        <w:pStyle w:val="NoSpacing"/>
        <w:numPr>
          <w:ilvl w:val="1"/>
          <w:numId w:val="1"/>
        </w:numPr>
      </w:pPr>
      <w:r w:rsidRPr="6E0364A4">
        <w:rPr>
          <w:rFonts w:ascii="Georgia (Body)" w:eastAsia="Georgia (Body)" w:hAnsi="Georgia (Body)" w:cs="Georgia (Body)"/>
          <w:b/>
          <w:bCs/>
        </w:rPr>
        <w:t xml:space="preserve">Streaming Impact:  </w:t>
      </w:r>
      <w:r w:rsidRPr="6E0364A4">
        <w:rPr>
          <w:rFonts w:ascii="Georgia (Body)" w:eastAsia="Georgia (Body)" w:hAnsi="Georgia (Body)" w:cs="Georgia (Body)"/>
        </w:rPr>
        <w:t xml:space="preserve">Current Implementation is implemented in file-based transfers with data quality header and footers. This changes to a self-service development pattern; replacing file transfers with file detail records streamed as individual records to data topics and the data quality records shared to control topics with both holding a globally unique unit of work id shared by unit of work set.  It will change from multiple ETL service(s) to multiple topics to a single data and control topic per business data implementation.  File input code needs to produce a globally unique ID per file; read the details and emit the records to the correct topics.  System integration work-sets may emit the data records as generated with a scheduled or business triggered checkpoint that emits the control record completing the unit of work.  </w:t>
      </w:r>
      <w:commentRangeStart w:id="35"/>
      <w:commentRangeStart w:id="36"/>
      <w:r w:rsidRPr="6E0364A4">
        <w:rPr>
          <w:rFonts w:ascii="Georgia (Body)" w:eastAsia="Georgia (Body)" w:hAnsi="Georgia (Body)" w:cs="Georgia (Body)"/>
        </w:rPr>
        <w:t>This pattern is required for the producer, but each consumer’s use case may or may not implement the checkpoint emission validation.  See also Pub/Sub, Lambda patterns.</w:t>
      </w:r>
      <w:commentRangeEnd w:id="35"/>
      <w:r w:rsidR="405FA339">
        <w:rPr>
          <w:rStyle w:val="CommentReference"/>
        </w:rPr>
        <w:commentReference w:id="35"/>
      </w:r>
      <w:commentRangeEnd w:id="36"/>
      <w:r w:rsidR="405FA339">
        <w:rPr>
          <w:rStyle w:val="CommentReference"/>
        </w:rPr>
        <w:commentReference w:id="36"/>
      </w:r>
    </w:p>
    <w:p w14:paraId="3EF8D14E" w14:textId="44BB68D6" w:rsidR="00E86A05" w:rsidRDefault="6E0364A4" w:rsidP="6E0364A4">
      <w:pPr>
        <w:pStyle w:val="NoSpacing"/>
        <w:numPr>
          <w:ilvl w:val="1"/>
          <w:numId w:val="1"/>
        </w:numPr>
      </w:pPr>
      <w:r w:rsidRPr="6E0364A4">
        <w:rPr>
          <w:rFonts w:ascii="Georgia (Body)" w:eastAsia="Georgia (Body)" w:hAnsi="Georgia (Body)" w:cs="Georgia (Body)"/>
          <w:b/>
          <w:bCs/>
        </w:rPr>
        <w:t xml:space="preserve">Use Case Example: </w:t>
      </w:r>
      <w:r w:rsidRPr="6E0364A4">
        <w:rPr>
          <w:rFonts w:ascii="Georgia (Body)" w:eastAsia="Georgia (Body)" w:hAnsi="Georgia (Body)" w:cs="Georgia (Body)"/>
        </w:rPr>
        <w:t xml:space="preserve"> External provider(s) change-sets, Retirement Plans inbound payroll intents, ‘End of Day’ or ‘Intra-Day-Checkpoint' cycle processing.</w:t>
      </w:r>
    </w:p>
    <w:p w14:paraId="7A2B2A8C" w14:textId="64340316" w:rsidR="00E86A05" w:rsidRDefault="6E0364A4" w:rsidP="6E0364A4">
      <w:pPr>
        <w:pStyle w:val="NoSpacing"/>
        <w:numPr>
          <w:ilvl w:val="1"/>
          <w:numId w:val="1"/>
        </w:numPr>
      </w:pPr>
      <w:r w:rsidRPr="6E0364A4">
        <w:rPr>
          <w:rFonts w:ascii="Georgia (Body)" w:eastAsia="Georgia (Body)" w:hAnsi="Georgia (Body)" w:cs="Georgia (Body)"/>
          <w:b/>
          <w:bCs/>
        </w:rPr>
        <w:t>Links:</w:t>
      </w:r>
    </w:p>
    <w:p w14:paraId="534674A7" w14:textId="1E792382" w:rsidR="00E86A05" w:rsidRDefault="405FA339" w:rsidP="405FA339">
      <w:pPr>
        <w:ind w:left="1440"/>
        <w:rPr>
          <w:rFonts w:ascii="Georgia (Body)" w:eastAsia="Georgia (Body)" w:hAnsi="Georgia (Body)" w:cs="Georgia (Body)"/>
          <w:sz w:val="18"/>
          <w:szCs w:val="18"/>
        </w:rPr>
      </w:pPr>
      <w:r w:rsidRPr="405FA339">
        <w:rPr>
          <w:rFonts w:ascii="Georgia (Body)" w:eastAsia="Georgia (Body)" w:hAnsi="Georgia (Body)" w:cs="Georgia (Body)"/>
          <w:sz w:val="18"/>
          <w:szCs w:val="18"/>
        </w:rPr>
        <w:t xml:space="preserve">Replaces: </w:t>
      </w:r>
      <w:hyperlink r:id="rId51">
        <w:r w:rsidRPr="405FA339">
          <w:rPr>
            <w:rStyle w:val="Hyperlink"/>
            <w:rFonts w:ascii="Georgia (Body)" w:eastAsia="Georgia (Body)" w:hAnsi="Georgia (Body)" w:cs="Georgia (Body)"/>
            <w:sz w:val="18"/>
            <w:szCs w:val="18"/>
          </w:rPr>
          <w:t>https://www.enterpriseintegrationpatterns.com/patterns/messaging/FileTransferIntegration.</w:t>
        </w:r>
      </w:hyperlink>
      <w:commentRangeStart w:id="37"/>
      <w:r w:rsidRPr="405FA339">
        <w:rPr>
          <w:rStyle w:val="Hyperlink"/>
          <w:rFonts w:ascii="Georgia (Body)" w:eastAsia="Georgia (Body)" w:hAnsi="Georgia (Body)" w:cs="Georgia (Body)"/>
          <w:sz w:val="18"/>
          <w:szCs w:val="18"/>
        </w:rPr>
        <w:t>html</w:t>
      </w:r>
      <w:commentRangeEnd w:id="37"/>
      <w:r w:rsidR="7CC28A46">
        <w:rPr>
          <w:rStyle w:val="CommentReference"/>
        </w:rPr>
        <w:commentReference w:id="37"/>
      </w:r>
      <w:r w:rsidR="7CC28A46">
        <w:br/>
      </w:r>
      <w:r w:rsidRPr="405FA339">
        <w:rPr>
          <w:rFonts w:ascii="Georgia (Body)" w:eastAsia="Georgia (Body)" w:hAnsi="Georgia (Body)" w:cs="Georgia (Body)"/>
          <w:sz w:val="18"/>
          <w:szCs w:val="18"/>
        </w:rPr>
        <w:t xml:space="preserve">Implements: </w:t>
      </w:r>
      <w:hyperlink r:id="rId52">
        <w:r w:rsidRPr="405FA339">
          <w:rPr>
            <w:rStyle w:val="Hyperlink"/>
            <w:rFonts w:ascii="Georgia (Body)" w:eastAsia="Georgia (Body)" w:hAnsi="Georgia (Body)" w:cs="Georgia (Body)"/>
            <w:sz w:val="18"/>
            <w:szCs w:val="18"/>
          </w:rPr>
          <w:t>https://www.enterpriseintegrationpatterns.com/patterns/messaging/MessageChannel.html</w:t>
        </w:r>
        <w:r w:rsidR="7CC28A46">
          <w:br/>
        </w:r>
      </w:hyperlink>
      <w:r w:rsidRPr="405FA339">
        <w:rPr>
          <w:rFonts w:ascii="Georgia (Body)" w:eastAsia="Georgia (Body)" w:hAnsi="Georgia (Body)" w:cs="Georgia (Body)"/>
          <w:sz w:val="18"/>
          <w:szCs w:val="18"/>
        </w:rPr>
        <w:t xml:space="preserve">Implements: </w:t>
      </w:r>
      <w:hyperlink r:id="rId53">
        <w:r w:rsidRPr="405FA339">
          <w:rPr>
            <w:rStyle w:val="Hyperlink"/>
            <w:rFonts w:ascii="Georgia (Body)" w:eastAsia="Georgia (Body)" w:hAnsi="Georgia (Body)" w:cs="Georgia (Body)"/>
            <w:sz w:val="18"/>
            <w:szCs w:val="18"/>
          </w:rPr>
          <w:t>https://www.enterpriseintegrationpatterns.com/patterns/messaging/DatatypeChannel.html</w:t>
        </w:r>
        <w:r w:rsidR="7CC28A46">
          <w:br/>
        </w:r>
      </w:hyperlink>
      <w:r w:rsidRPr="405FA339">
        <w:rPr>
          <w:rFonts w:ascii="Georgia (Body)" w:eastAsia="Georgia (Body)" w:hAnsi="Georgia (Body)" w:cs="Georgia (Body)"/>
          <w:sz w:val="18"/>
          <w:szCs w:val="18"/>
        </w:rPr>
        <w:t xml:space="preserve">Implements: </w:t>
      </w:r>
      <w:hyperlink r:id="rId54">
        <w:r w:rsidRPr="405FA339">
          <w:rPr>
            <w:rStyle w:val="Hyperlink"/>
            <w:rFonts w:ascii="Georgia (Body)" w:eastAsia="Georgia (Body)" w:hAnsi="Georgia (Body)" w:cs="Georgia (Body)"/>
            <w:sz w:val="18"/>
            <w:szCs w:val="18"/>
          </w:rPr>
          <w:t>https://www.enterpriseintegrationpatterns.com/patterns/messaging/ControlBus.html</w:t>
        </w:r>
      </w:hyperlink>
    </w:p>
    <w:p w14:paraId="612E12EC" w14:textId="5CEE1147" w:rsidR="00E86A05" w:rsidRDefault="00E86A05" w:rsidP="405FA339">
      <w:pPr>
        <w:ind w:left="1440"/>
        <w:rPr>
          <w:rFonts w:ascii="Georgia (Body)" w:eastAsia="Georgia (Body)" w:hAnsi="Georgia (Body)" w:cs="Georgia (Body)"/>
        </w:rPr>
      </w:pPr>
      <w:commentRangeStart w:id="38"/>
      <w:r>
        <w:rPr>
          <w:noProof/>
        </w:rPr>
        <w:drawing>
          <wp:inline distT="0" distB="0" distL="0" distR="0" wp14:anchorId="3AA19B7D" wp14:editId="502C7A53">
            <wp:extent cx="5486400" cy="1725930"/>
            <wp:effectExtent l="0" t="0" r="0" b="0"/>
            <wp:docPr id="1205828194" name="Picture 120582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5486400" cy="1725930"/>
                    </a:xfrm>
                    <a:prstGeom prst="rect">
                      <a:avLst/>
                    </a:prstGeom>
                  </pic:spPr>
                </pic:pic>
              </a:graphicData>
            </a:graphic>
          </wp:inline>
        </w:drawing>
      </w:r>
      <w:commentRangeEnd w:id="38"/>
      <w:r>
        <w:rPr>
          <w:rStyle w:val="CommentReference"/>
        </w:rPr>
        <w:commentReference w:id="38"/>
      </w:r>
    </w:p>
    <w:p w14:paraId="79E8AEAD" w14:textId="367BFC1C" w:rsidR="00E86A05" w:rsidRDefault="00E86A05" w:rsidP="405FA339">
      <w:pPr>
        <w:ind w:left="1440"/>
        <w:rPr>
          <w:rFonts w:ascii="Georgia (Body)" w:eastAsia="Georgia (Body)" w:hAnsi="Georgia (Body)" w:cs="Georgia (Body)"/>
          <w:sz w:val="18"/>
          <w:szCs w:val="18"/>
        </w:rPr>
      </w:pPr>
      <w:r>
        <w:br/>
      </w:r>
      <w:hyperlink r:id="rId56">
        <w:r w:rsidR="405FA339" w:rsidRPr="405FA339">
          <w:rPr>
            <w:rStyle w:val="Hyperlink"/>
            <w:rFonts w:ascii="Georgia (Body)" w:eastAsia="Georgia (Body)" w:hAnsi="Georgia (Body)" w:cs="Georgia (Body)"/>
            <w:sz w:val="18"/>
            <w:szCs w:val="18"/>
          </w:rPr>
          <w:t>https://onyourside.sharepoint.com/sites/SOAPlaybook/SitePages/Pub%20Sub%20Messaging%20Integration%20Pattern.aspx</w:t>
        </w:r>
      </w:hyperlink>
    </w:p>
    <w:p w14:paraId="0B969153" w14:textId="6A08B9F7" w:rsidR="00E86A05" w:rsidRDefault="6E0364A4" w:rsidP="6E0364A4">
      <w:pPr>
        <w:pStyle w:val="NoSpacing"/>
        <w:numPr>
          <w:ilvl w:val="0"/>
          <w:numId w:val="1"/>
        </w:numPr>
      </w:pPr>
      <w:r w:rsidRPr="6E0364A4">
        <w:rPr>
          <w:rFonts w:ascii="Georgia (Body)" w:eastAsia="Georgia (Body)" w:hAnsi="Georgia (Body)" w:cs="Georgia (Body)"/>
        </w:rPr>
        <w:t>Analytics</w:t>
      </w:r>
    </w:p>
    <w:p w14:paraId="378F4ED6" w14:textId="482033C0" w:rsidR="07E5E37D" w:rsidRDefault="07E5E37D" w:rsidP="405FA339">
      <w:pPr>
        <w:pStyle w:val="NoSpacing"/>
        <w:rPr>
          <w:rFonts w:ascii="Georgia (Body)" w:eastAsia="Georgia (Body)" w:hAnsi="Georgia (Body)" w:cs="Georgia (Body)"/>
        </w:rPr>
      </w:pPr>
    </w:p>
    <w:p w14:paraId="65224575" w14:textId="317B1EF1" w:rsidR="07E5E37D" w:rsidRDefault="405FA339" w:rsidP="6B839CC0">
      <w:pPr>
        <w:pStyle w:val="ListParagraph"/>
        <w:numPr>
          <w:ilvl w:val="1"/>
          <w:numId w:val="17"/>
        </w:numPr>
        <w:jc w:val="both"/>
      </w:pPr>
      <w:r w:rsidRPr="405FA339">
        <w:rPr>
          <w:rFonts w:ascii="Georgia (Body)" w:eastAsia="Georgia (Body)" w:hAnsi="Georgia (Body)" w:cs="Georgia (Body)"/>
          <w:b/>
          <w:bCs/>
        </w:rPr>
        <w:t xml:space="preserve">Description: </w:t>
      </w:r>
      <w:r w:rsidRPr="405FA339">
        <w:rPr>
          <w:rFonts w:ascii="Georgia (Body)" w:eastAsia="Georgia (Body)" w:hAnsi="Georgia (Body)" w:cs="Georgia (Body)"/>
        </w:rPr>
        <w:t xml:space="preserve">As more and more data are streamed from a variety of sources such as devices, sensors, web sites, social media, and other applications, transforming this data into actionable insights and predictions in real-time or near real-time becomes an operational necessity. </w:t>
      </w:r>
    </w:p>
    <w:p w14:paraId="22728CCE" w14:textId="631C978C" w:rsidR="07E5E37D" w:rsidRDefault="405FA339" w:rsidP="405FA339">
      <w:pPr>
        <w:ind w:left="1440"/>
        <w:jc w:val="both"/>
        <w:rPr>
          <w:rFonts w:ascii="Georgia (Body)" w:eastAsia="Georgia (Body)" w:hAnsi="Georgia (Body)" w:cs="Georgia (Body)"/>
        </w:rPr>
      </w:pPr>
      <w:r w:rsidRPr="405FA339">
        <w:rPr>
          <w:rFonts w:ascii="Georgia (Body)" w:eastAsia="Georgia (Body)" w:hAnsi="Georgia (Body)" w:cs="Georgia (Body)"/>
        </w:rPr>
        <w:t xml:space="preserve">Streaming Analytics is the ability to constantly calculate statistical analytics while moving with the stream of data. Streaming Analytics allows management, monitoring, and real-time analytics of live streaming data. Streaming Analytics involves knowing and acting upon events happening in your business at any given moment. Since Streaming Analytics occurs immediately, we must act on the analytics data quickly within a small window of opportunity before the data loses its value. </w:t>
      </w:r>
    </w:p>
    <w:p w14:paraId="2BC909A0" w14:textId="7E71BFC0" w:rsidR="07E5E37D" w:rsidRDefault="405FA339" w:rsidP="6B839CC0">
      <w:pPr>
        <w:pStyle w:val="ListParagraph"/>
        <w:numPr>
          <w:ilvl w:val="1"/>
          <w:numId w:val="17"/>
        </w:numPr>
        <w:jc w:val="both"/>
      </w:pPr>
      <w:r w:rsidRPr="405FA339">
        <w:rPr>
          <w:rFonts w:ascii="Georgia (Body)" w:eastAsia="Georgia (Body)" w:hAnsi="Georgia (Body)" w:cs="Georgia (Body)"/>
          <w:b/>
          <w:bCs/>
        </w:rPr>
        <w:t xml:space="preserve">Streaming Impact: </w:t>
      </w:r>
      <w:r w:rsidRPr="405FA339">
        <w:rPr>
          <w:rFonts w:ascii="Georgia (Body)" w:eastAsia="Georgia (Body)" w:hAnsi="Georgia (Body)" w:cs="Georgia (Body)"/>
        </w:rPr>
        <w:t>The key need for analytic data processing, in a streaming data context, where large volumes of data is streamed continually and unbounded, is to process this big data in real-time or near real-time. This imposes the need for qualities such as scalability, fault-tolerant, predictability, resiliency against stream imperfections, and a platform that is extensible</w:t>
      </w:r>
      <w:ins w:id="39" w:author="Author">
        <w:r w:rsidR="00C406AE">
          <w:rPr>
            <w:rFonts w:ascii="Georgia (Body)" w:eastAsia="Georgia (Body)" w:hAnsi="Georgia (Body)" w:cs="Georgia (Body)"/>
          </w:rPr>
          <w:t>.</w:t>
        </w:r>
      </w:ins>
    </w:p>
    <w:p w14:paraId="61289CB8" w14:textId="50C55D0F" w:rsidR="07E5E37D" w:rsidRDefault="405FA339" w:rsidP="405FA339">
      <w:pPr>
        <w:ind w:left="1440"/>
        <w:jc w:val="both"/>
        <w:rPr>
          <w:rFonts w:ascii="Georgia (Body)" w:eastAsia="Georgia (Body)" w:hAnsi="Georgia (Body)" w:cs="Georgia (Body)"/>
        </w:rPr>
      </w:pPr>
      <w:r w:rsidRPr="405FA339">
        <w:rPr>
          <w:rFonts w:ascii="Georgia (Body)" w:eastAsia="Georgia (Body)" w:hAnsi="Georgia (Body)" w:cs="Georgia (Body)"/>
        </w:rPr>
        <w:t>The Lambda data processing architecture attributed to Nathan Marz, is one of the more common architectures designed to address robustness, scalability and fault-tolerance (human and/or machine) in big data processing.</w:t>
      </w:r>
    </w:p>
    <w:p w14:paraId="4E3AFD21" w14:textId="22E68C51" w:rsidR="07E5E37D" w:rsidRDefault="405FA339" w:rsidP="405FA339">
      <w:pPr>
        <w:ind w:left="1440"/>
        <w:rPr>
          <w:rFonts w:ascii="Georgia (Body)" w:eastAsia="Georgia (Body)" w:hAnsi="Georgia (Body)" w:cs="Georgia (Body)"/>
        </w:rPr>
      </w:pPr>
      <w:r w:rsidRPr="405FA339">
        <w:rPr>
          <w:rFonts w:ascii="Georgia (Body)" w:eastAsia="Georgia (Body)" w:hAnsi="Georgia (Body)" w:cs="Georgia (Body)"/>
        </w:rPr>
        <w:t>Lambda Architecture tends to achieve these goals by balancing latency (timeliness of results from data processing) with accuracy of the results</w:t>
      </w:r>
    </w:p>
    <w:p w14:paraId="0D5A9AB6" w14:textId="4CAEF55F" w:rsidR="07E5E37D" w:rsidRDefault="405FA339" w:rsidP="405FA339">
      <w:pPr>
        <w:ind w:left="1440"/>
        <w:rPr>
          <w:rFonts w:ascii="Georgia (Body)" w:eastAsia="Georgia (Body)" w:hAnsi="Georgia (Body)" w:cs="Georgia (Body)"/>
        </w:rPr>
      </w:pPr>
      <w:r w:rsidRPr="405FA339">
        <w:rPr>
          <w:rFonts w:ascii="Georgia (Body)" w:eastAsia="Georgia (Body)" w:hAnsi="Georgia (Body)" w:cs="Georgia (Body)"/>
        </w:rPr>
        <w:t xml:space="preserve">In this pattern, the data stream entering the system is dual fed into both a </w:t>
      </w:r>
      <w:r w:rsidRPr="405FA339">
        <w:rPr>
          <w:rFonts w:ascii="Georgia (Body)" w:eastAsia="Georgia (Body)" w:hAnsi="Georgia (Body)" w:cs="Georgia (Body)"/>
          <w:b/>
          <w:bCs/>
        </w:rPr>
        <w:t xml:space="preserve">batch </w:t>
      </w:r>
      <w:r w:rsidRPr="405FA339">
        <w:rPr>
          <w:rFonts w:ascii="Georgia (Body)" w:eastAsia="Georgia (Body)" w:hAnsi="Georgia (Body)" w:cs="Georgia (Body)"/>
        </w:rPr>
        <w:t xml:space="preserve">and </w:t>
      </w:r>
      <w:r w:rsidRPr="405FA339">
        <w:rPr>
          <w:rFonts w:ascii="Georgia (Body)" w:eastAsia="Georgia (Body)" w:hAnsi="Georgia (Body)" w:cs="Georgia (Body)"/>
          <w:b/>
          <w:bCs/>
        </w:rPr>
        <w:t xml:space="preserve">speed </w:t>
      </w:r>
      <w:r w:rsidRPr="405FA339">
        <w:rPr>
          <w:rFonts w:ascii="Georgia (Body)" w:eastAsia="Georgia (Body)" w:hAnsi="Georgia (Body)" w:cs="Georgia (Body)"/>
        </w:rPr>
        <w:t>layer</w:t>
      </w:r>
    </w:p>
    <w:p w14:paraId="4D28FD91" w14:textId="1BDF683F" w:rsidR="07E5E37D" w:rsidRDefault="07E5E37D" w:rsidP="405FA339">
      <w:pPr>
        <w:ind w:left="1440"/>
        <w:jc w:val="center"/>
        <w:rPr>
          <w:rFonts w:ascii="Georgia (Body)" w:eastAsia="Georgia (Body)" w:hAnsi="Georgia (Body)" w:cs="Georgia (Body)"/>
        </w:rPr>
      </w:pPr>
      <w:r>
        <w:rPr>
          <w:noProof/>
        </w:rPr>
        <w:drawing>
          <wp:inline distT="0" distB="0" distL="0" distR="0" wp14:anchorId="3F5223BC" wp14:editId="763CC027">
            <wp:extent cx="4800600" cy="1892544"/>
            <wp:effectExtent l="0" t="0" r="0" b="0"/>
            <wp:docPr id="830892753" name="Picture 83089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800600" cy="1892544"/>
                    </a:xfrm>
                    <a:prstGeom prst="rect">
                      <a:avLst/>
                    </a:prstGeom>
                  </pic:spPr>
                </pic:pic>
              </a:graphicData>
            </a:graphic>
          </wp:inline>
        </w:drawing>
      </w:r>
    </w:p>
    <w:p w14:paraId="6C5FBE21" w14:textId="4536C770" w:rsidR="07E5E37D" w:rsidRDefault="405FA339" w:rsidP="405FA339">
      <w:pPr>
        <w:ind w:left="1440"/>
        <w:jc w:val="both"/>
        <w:rPr>
          <w:rFonts w:ascii="Georgia (Body)" w:eastAsia="Georgia (Body)" w:hAnsi="Georgia (Body)" w:cs="Georgia (Body)"/>
          <w:color w:val="333333"/>
        </w:rPr>
      </w:pPr>
      <w:r w:rsidRPr="405FA339">
        <w:rPr>
          <w:rFonts w:ascii="Georgia (Body)" w:eastAsia="Georgia (Body)" w:hAnsi="Georgia (Body)" w:cs="Georgia (Body)"/>
          <w:color w:val="333333"/>
        </w:rPr>
        <w:t>The</w:t>
      </w:r>
      <w:r w:rsidRPr="405FA339">
        <w:rPr>
          <w:rFonts w:ascii="Georgia (Body)" w:eastAsia="Georgia (Body)" w:hAnsi="Georgia (Body)" w:cs="Georgia (Body)"/>
          <w:b/>
          <w:bCs/>
          <w:color w:val="333333"/>
        </w:rPr>
        <w:t xml:space="preserve"> Batch Layer </w:t>
      </w:r>
      <w:r w:rsidRPr="405FA339">
        <w:rPr>
          <w:rFonts w:ascii="Georgia (Body)" w:eastAsia="Georgia (Body)" w:hAnsi="Georgia (Body)" w:cs="Georgia (Body)"/>
          <w:color w:val="333333"/>
        </w:rPr>
        <w:t>stores the raw data as it arrives, untouched, immutable, in an append only fashion. The result of the batch processing yields in creating batch views for consumption in the service layer. Batch processes will occur on some interval and the results will be long-lived. The retention scope of data is anywhere from hours to years.</w:t>
      </w:r>
    </w:p>
    <w:p w14:paraId="6FC6FACB" w14:textId="1A4C70F6" w:rsidR="07E5E37D" w:rsidRDefault="405FA339" w:rsidP="405FA339">
      <w:pPr>
        <w:ind w:left="1440"/>
        <w:jc w:val="both"/>
        <w:rPr>
          <w:rFonts w:ascii="Georgia (Body)" w:eastAsia="Georgia (Body)" w:hAnsi="Georgia (Body)" w:cs="Georgia (Body)"/>
          <w:color w:val="333333"/>
        </w:rPr>
      </w:pPr>
      <w:r w:rsidRPr="405FA339">
        <w:rPr>
          <w:rFonts w:ascii="Georgia (Body)" w:eastAsia="Georgia (Body)" w:hAnsi="Georgia (Body)" w:cs="Georgia (Body)"/>
          <w:color w:val="333333"/>
        </w:rPr>
        <w:t>The</w:t>
      </w:r>
      <w:r w:rsidRPr="405FA339">
        <w:rPr>
          <w:rFonts w:ascii="Georgia (Body)" w:eastAsia="Georgia (Body)" w:hAnsi="Georgia (Body)" w:cs="Georgia (Body)"/>
          <w:b/>
          <w:bCs/>
          <w:color w:val="333333"/>
        </w:rPr>
        <w:t xml:space="preserve"> Speed Layer</w:t>
      </w:r>
      <w:r w:rsidRPr="405FA339">
        <w:rPr>
          <w:rFonts w:ascii="Georgia (Body)" w:eastAsia="Georgia (Body)" w:hAnsi="Georgia (Body)" w:cs="Georgia (Body)"/>
          <w:color w:val="333333"/>
        </w:rPr>
        <w:t xml:space="preserve"> is used to compute the real-time views to compliment the batch views, it is temporal in nature, meaning we can only keep limited information in the streams known history, which is typically held in-memory, before we make way for new data </w:t>
      </w:r>
    </w:p>
    <w:p w14:paraId="3AF6A4E1" w14:textId="672E253F" w:rsidR="07E5E37D" w:rsidRDefault="405FA339" w:rsidP="405FA339">
      <w:pPr>
        <w:ind w:left="1440"/>
        <w:jc w:val="both"/>
        <w:rPr>
          <w:rFonts w:ascii="Georgia (Body)" w:eastAsia="Georgia (Body)" w:hAnsi="Georgia (Body)" w:cs="Georgia (Body)"/>
          <w:color w:val="333333"/>
        </w:rPr>
      </w:pPr>
      <w:r w:rsidRPr="405FA339">
        <w:rPr>
          <w:rFonts w:ascii="Georgia (Body)" w:eastAsia="Georgia (Body)" w:hAnsi="Georgia (Body)" w:cs="Georgia (Body)"/>
          <w:b/>
          <w:bCs/>
          <w:color w:val="333333"/>
        </w:rPr>
        <w:t>Service Layer</w:t>
      </w:r>
      <w:r w:rsidRPr="405FA339">
        <w:rPr>
          <w:rFonts w:ascii="Georgia (Body)" w:eastAsia="Georgia (Body)" w:hAnsi="Georgia (Body)" w:cs="Georgia (Body)"/>
          <w:color w:val="333333"/>
        </w:rPr>
        <w:t xml:space="preserve"> holds the views to both batch and real-time processed views. </w:t>
      </w:r>
      <w:r w:rsidR="07E5E37D">
        <w:br/>
      </w:r>
      <w:r w:rsidRPr="405FA339">
        <w:rPr>
          <w:rFonts w:ascii="Georgia (Body)" w:eastAsia="Georgia (Body)" w:hAnsi="Georgia (Body)" w:cs="Georgia (Body)"/>
          <w:color w:val="333333"/>
        </w:rPr>
        <w:t xml:space="preserve">Any query may get a complete picture by retrieving data from both the batch views and the real-time views.  The queries will get the best of both worlds.  The batch views may be processed with more complex or expensive rules and may have better data quality and less skew, while the real-time views give up to the moment access to the latest possible data. As time goes on, real-time data expires and are replaced with data in the batch views. </w:t>
      </w:r>
    </w:p>
    <w:p w14:paraId="4405B0C2" w14:textId="2EF28B32" w:rsidR="07E5E37D" w:rsidRDefault="405FA339" w:rsidP="405FA339">
      <w:pPr>
        <w:ind w:left="1440"/>
        <w:jc w:val="both"/>
        <w:rPr>
          <w:rFonts w:ascii="Georgia (Body)" w:eastAsia="Georgia (Body)" w:hAnsi="Georgia (Body)" w:cs="Georgia (Body)"/>
          <w:color w:val="333333"/>
        </w:rPr>
      </w:pPr>
      <w:r w:rsidRPr="405FA339">
        <w:rPr>
          <w:rFonts w:ascii="Georgia (Body)" w:eastAsia="Georgia (Body)" w:hAnsi="Georgia (Body)" w:cs="Georgia (Body)"/>
          <w:color w:val="333333"/>
        </w:rPr>
        <w:t>An additional benefit to this architecture is that we can replay the same incoming data and produce new views in case code or formula changes</w:t>
      </w:r>
    </w:p>
    <w:p w14:paraId="0BCECFAB" w14:textId="3D4D7998" w:rsidR="07E5E37D" w:rsidRDefault="405FA339" w:rsidP="405FA339">
      <w:pPr>
        <w:pStyle w:val="ListParagraph"/>
        <w:numPr>
          <w:ilvl w:val="1"/>
          <w:numId w:val="17"/>
        </w:numPr>
        <w:jc w:val="both"/>
        <w:rPr>
          <w:color w:val="333333"/>
        </w:rPr>
      </w:pPr>
      <w:r w:rsidRPr="405FA339">
        <w:rPr>
          <w:rFonts w:ascii="Georgia (Body)" w:eastAsia="Georgia (Body)" w:hAnsi="Georgia (Body)" w:cs="Georgia (Body)"/>
          <w:b/>
          <w:bCs/>
          <w:color w:val="333333"/>
        </w:rPr>
        <w:t>Use Case Examples:</w:t>
      </w:r>
      <w:r w:rsidRPr="405FA339">
        <w:rPr>
          <w:rFonts w:ascii="Georgia (Body)" w:eastAsia="Georgia (Body)" w:hAnsi="Georgia (Body)" w:cs="Georgia (Body)"/>
          <w:color w:val="333333"/>
        </w:rPr>
        <w:t xml:space="preserve"> Many real-time use cases fit well with Lambda Architecture. In some cases, however, having access to a complete set of data in a batch window may yield certain optimizations that would make Lambda better performing and perhaps even simpler to implement.</w:t>
      </w:r>
    </w:p>
    <w:p w14:paraId="7842EAD2" w14:textId="2F8B629E" w:rsidR="07E5E37D" w:rsidRDefault="405FA339" w:rsidP="405FA339">
      <w:pPr>
        <w:ind w:left="1440"/>
        <w:jc w:val="both"/>
        <w:rPr>
          <w:rFonts w:ascii="Georgia (Body)" w:eastAsia="Georgia (Body)" w:hAnsi="Georgia (Body)" w:cs="Georgia (Body)"/>
          <w:color w:val="333333"/>
        </w:rPr>
      </w:pPr>
      <w:r w:rsidRPr="405FA339">
        <w:rPr>
          <w:rFonts w:ascii="Georgia (Body)" w:eastAsia="Georgia (Body)" w:hAnsi="Georgia (Body)" w:cs="Georgia (Body)"/>
          <w:color w:val="333333"/>
        </w:rPr>
        <w:t>Eg: Build/Train Machine Learning Models, ML Model Execution (Real-time), Dashboards, Metrics</w:t>
      </w:r>
    </w:p>
    <w:p w14:paraId="5EB8461A" w14:textId="446F6B88" w:rsidR="07E5E37D" w:rsidRDefault="07E5E37D" w:rsidP="405FA339">
      <w:pPr>
        <w:ind w:left="1440"/>
        <w:jc w:val="both"/>
        <w:rPr>
          <w:rFonts w:ascii="Georgia (Body)" w:eastAsia="Georgia (Body)" w:hAnsi="Georgia (Body)" w:cs="Georgia (Body)"/>
        </w:rPr>
      </w:pPr>
      <w:r>
        <w:rPr>
          <w:noProof/>
        </w:rPr>
        <w:drawing>
          <wp:inline distT="0" distB="0" distL="0" distR="0" wp14:anchorId="49484F42" wp14:editId="03F57C99">
            <wp:extent cx="4830418" cy="2321284"/>
            <wp:effectExtent l="0" t="0" r="0" b="0"/>
            <wp:docPr id="302952106" name="Picture 30295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4830418" cy="2321284"/>
                    </a:xfrm>
                    <a:prstGeom prst="rect">
                      <a:avLst/>
                    </a:prstGeom>
                  </pic:spPr>
                </pic:pic>
              </a:graphicData>
            </a:graphic>
          </wp:inline>
        </w:drawing>
      </w:r>
    </w:p>
    <w:p w14:paraId="64CCFFC5" w14:textId="273D1587" w:rsidR="07E5E37D" w:rsidRDefault="405FA339" w:rsidP="405FA339">
      <w:pPr>
        <w:ind w:left="1440" w:firstLine="720"/>
        <w:jc w:val="both"/>
        <w:rPr>
          <w:rFonts w:ascii="Georgia (Body)" w:eastAsia="Georgia (Body)" w:hAnsi="Georgia (Body)" w:cs="Georgia (Body)"/>
          <w:color w:val="333333"/>
        </w:rPr>
      </w:pPr>
      <w:r w:rsidRPr="405FA339">
        <w:rPr>
          <w:rFonts w:ascii="Georgia (Body)" w:eastAsia="Georgia (Body)" w:hAnsi="Georgia (Body)" w:cs="Georgia (Body)"/>
          <w:color w:val="333333"/>
        </w:rPr>
        <w:t>Technology Considerations:</w:t>
      </w:r>
    </w:p>
    <w:p w14:paraId="2FC85A16" w14:textId="4227224F" w:rsidR="07E5E37D" w:rsidRDefault="07E5E37D" w:rsidP="405FA339">
      <w:pPr>
        <w:ind w:left="2160"/>
        <w:rPr>
          <w:rFonts w:ascii="Georgia (Body)" w:eastAsia="Georgia (Body)" w:hAnsi="Georgia (Body)" w:cs="Georgia (Body)"/>
        </w:rPr>
      </w:pPr>
      <w:r>
        <w:rPr>
          <w:noProof/>
        </w:rPr>
        <w:drawing>
          <wp:inline distT="0" distB="0" distL="0" distR="0" wp14:anchorId="2FEA4235" wp14:editId="2864E1DA">
            <wp:extent cx="4962526" cy="1956380"/>
            <wp:effectExtent l="0" t="0" r="0" b="0"/>
            <wp:docPr id="489189877" name="Picture 489189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4962526" cy="1956380"/>
                    </a:xfrm>
                    <a:prstGeom prst="rect">
                      <a:avLst/>
                    </a:prstGeom>
                  </pic:spPr>
                </pic:pic>
              </a:graphicData>
            </a:graphic>
          </wp:inline>
        </w:drawing>
      </w:r>
    </w:p>
    <w:p w14:paraId="73A51DF2" w14:textId="6B58A2C9" w:rsidR="07E5E37D" w:rsidRDefault="07E5E37D" w:rsidP="405FA339">
      <w:pPr>
        <w:pStyle w:val="NoSpacing"/>
        <w:ind w:left="1850" w:firstLine="720"/>
        <w:rPr>
          <w:rFonts w:ascii="Georgia (Body)" w:eastAsia="Georgia (Body)" w:hAnsi="Georgia (Body)" w:cs="Georgia (Body)"/>
        </w:rPr>
      </w:pPr>
    </w:p>
    <w:p w14:paraId="0C09497E" w14:textId="53C6F3B6" w:rsidR="07E5E37D" w:rsidRDefault="405FA339" w:rsidP="405FA339">
      <w:pPr>
        <w:pStyle w:val="NoSpacing"/>
        <w:numPr>
          <w:ilvl w:val="1"/>
          <w:numId w:val="17"/>
        </w:numPr>
        <w:rPr>
          <w:color w:val="333333"/>
        </w:rPr>
      </w:pPr>
      <w:r w:rsidRPr="405FA339">
        <w:rPr>
          <w:rFonts w:ascii="Georgia (Body)" w:eastAsia="Georgia (Body)" w:hAnsi="Georgia (Body)" w:cs="Georgia (Body)"/>
          <w:b/>
          <w:bCs/>
          <w:color w:val="333333"/>
        </w:rPr>
        <w:t>Links:</w:t>
      </w:r>
    </w:p>
    <w:p w14:paraId="6B3A1646" w14:textId="6725B66D" w:rsidR="07E5E37D" w:rsidRDefault="07E5E37D" w:rsidP="405FA339">
      <w:pPr>
        <w:pStyle w:val="NoSpacing"/>
        <w:ind w:left="720" w:firstLine="720"/>
        <w:rPr>
          <w:rFonts w:ascii="Georgia (Body)" w:eastAsia="Georgia (Body)" w:hAnsi="Georgia (Body)" w:cs="Georgia (Body)"/>
        </w:rPr>
      </w:pPr>
    </w:p>
    <w:p w14:paraId="3F0E5A39" w14:textId="36FDF999" w:rsidR="07E5E37D" w:rsidRDefault="405FA339" w:rsidP="405FA339">
      <w:pPr>
        <w:pStyle w:val="NoSpacing"/>
        <w:ind w:left="720" w:firstLine="720"/>
        <w:rPr>
          <w:rFonts w:ascii="Georgia (Body)" w:eastAsia="Georgia (Body)" w:hAnsi="Georgia (Body)" w:cs="Georgia (Body)"/>
        </w:rPr>
      </w:pPr>
      <w:r w:rsidRPr="405FA339">
        <w:rPr>
          <w:rFonts w:ascii="Georgia (Body)" w:eastAsia="Georgia (Body)" w:hAnsi="Georgia (Body)" w:cs="Georgia (Body)"/>
        </w:rPr>
        <w:t xml:space="preserve">Lambda Architecture: </w:t>
      </w:r>
      <w:hyperlink r:id="rId60">
        <w:r w:rsidRPr="405FA339">
          <w:rPr>
            <w:rStyle w:val="Hyperlink"/>
            <w:rFonts w:ascii="Georgia (Body)" w:eastAsia="Georgia (Body)" w:hAnsi="Georgia (Body)" w:cs="Georgia (Body)"/>
          </w:rPr>
          <w:t>http://lambda-architecture.net/</w:t>
        </w:r>
      </w:hyperlink>
    </w:p>
    <w:p w14:paraId="2B1913EC" w14:textId="408CF171" w:rsidR="07E5E37D" w:rsidRDefault="405FA339" w:rsidP="405FA339">
      <w:pPr>
        <w:pStyle w:val="NoSpacing"/>
        <w:ind w:left="1440"/>
        <w:rPr>
          <w:rFonts w:ascii="Georgia (Body)" w:eastAsia="Georgia (Body)" w:hAnsi="Georgia (Body)" w:cs="Georgia (Body)"/>
        </w:rPr>
      </w:pPr>
      <w:r w:rsidRPr="405FA339">
        <w:rPr>
          <w:rFonts w:ascii="Georgia (Body)" w:eastAsia="Georgia (Body)" w:hAnsi="Georgia (Body)" w:cs="Georgia (Body)"/>
        </w:rPr>
        <w:t xml:space="preserve">Plural Site (Lambda Implementation): </w:t>
      </w:r>
      <w:hyperlink r:id="rId61">
        <w:r w:rsidRPr="405FA339">
          <w:rPr>
            <w:rStyle w:val="Hyperlink"/>
            <w:rFonts w:ascii="Georgia (Body)" w:eastAsia="Georgia (Body)" w:hAnsi="Georgia (Body)" w:cs="Georgia (Body)"/>
          </w:rPr>
          <w:t>https://app.pluralsight.com/library/courses/spark-kafka-cassandra-applying-lambda-architecture/table-of-contents</w:t>
        </w:r>
      </w:hyperlink>
    </w:p>
    <w:p w14:paraId="26DBBBE3" w14:textId="54BAE8E4" w:rsidR="07E5E37D" w:rsidRDefault="07E5E37D" w:rsidP="405FA339">
      <w:pPr>
        <w:pStyle w:val="NoSpacing"/>
        <w:ind w:left="720" w:firstLine="720"/>
        <w:rPr>
          <w:rFonts w:ascii="Georgia (Body)" w:eastAsia="Georgia (Body)" w:hAnsi="Georgia (Body)" w:cs="Georgia (Body)"/>
          <w:i/>
          <w:iCs/>
        </w:rPr>
      </w:pPr>
    </w:p>
    <w:p w14:paraId="46BAF768" w14:textId="6BF8256D" w:rsidR="00E86A05" w:rsidRDefault="6E0364A4" w:rsidP="6E0364A4">
      <w:pPr>
        <w:pStyle w:val="NoSpacing"/>
        <w:numPr>
          <w:ilvl w:val="0"/>
          <w:numId w:val="1"/>
        </w:numPr>
      </w:pPr>
      <w:r w:rsidRPr="6E0364A4">
        <w:rPr>
          <w:rFonts w:ascii="Georgia (Body)" w:eastAsia="Georgia (Body)" w:hAnsi="Georgia (Body)" w:cs="Georgia (Body)"/>
        </w:rPr>
        <w:t>Event Aggregation/Reduction</w:t>
      </w:r>
    </w:p>
    <w:p w14:paraId="37F87255" w14:textId="5934B333" w:rsidR="00E86A05" w:rsidRDefault="6E0364A4" w:rsidP="6E0364A4">
      <w:pPr>
        <w:pStyle w:val="NoSpacing"/>
        <w:numPr>
          <w:ilvl w:val="1"/>
          <w:numId w:val="1"/>
        </w:numPr>
      </w:pPr>
      <w:r w:rsidRPr="6E0364A4">
        <w:rPr>
          <w:rFonts w:ascii="Georgia (Body)" w:eastAsia="Georgia (Body)" w:hAnsi="Georgia (Body)" w:cs="Georgia (Body)"/>
          <w:b/>
          <w:bCs/>
        </w:rPr>
        <w:t>Description:</w:t>
      </w:r>
      <w:r w:rsidRPr="6E0364A4">
        <w:rPr>
          <w:rFonts w:ascii="Georgia (Body)" w:eastAsia="Georgia (Body)" w:hAnsi="Georgia (Body)" w:cs="Georgia (Body)"/>
        </w:rPr>
        <w:t xml:space="preserve">  Modification of an inbound stream(s) creating a new stream.  Reduction can apply filtering of streams message content or filtering of number of messages by a selection criterion, creating a new stream.  Aggregation can add content to stream or concatenate streams, creating a new stream. </w:t>
      </w:r>
    </w:p>
    <w:p w14:paraId="48B6BDA3" w14:textId="77777777" w:rsidR="000E102D" w:rsidRDefault="6E0364A4" w:rsidP="6E0364A4">
      <w:pPr>
        <w:pStyle w:val="NoSpacing"/>
        <w:numPr>
          <w:ilvl w:val="1"/>
          <w:numId w:val="1"/>
        </w:numPr>
      </w:pPr>
      <w:r w:rsidRPr="6E0364A4">
        <w:rPr>
          <w:rFonts w:ascii="Georgia (Body)" w:eastAsia="Georgia (Body)" w:hAnsi="Georgia (Body)" w:cs="Georgia (Body)"/>
          <w:b/>
          <w:bCs/>
        </w:rPr>
        <w:t xml:space="preserve">Streaming Impact:  </w:t>
      </w:r>
      <w:r w:rsidRPr="6E0364A4">
        <w:rPr>
          <w:rFonts w:ascii="Georgia (Body)" w:eastAsia="Georgia (Body)" w:hAnsi="Georgia (Body)" w:cs="Georgia (Body)"/>
        </w:rPr>
        <w:t xml:space="preserve">Aggregation prior to streaming was typically through composite services or Experience APIs.  </w:t>
      </w:r>
      <w:r w:rsidRPr="6E0364A4">
        <w:rPr>
          <w:rStyle w:val="Heading3Char"/>
          <w:rFonts w:ascii="Georgia (Body)" w:eastAsia="Georgia (Body)" w:hAnsi="Georgia (Body)" w:cs="Georgia (Body)"/>
          <w:b w:val="0"/>
          <w:bCs w:val="0"/>
          <w:color w:val="auto"/>
        </w:rPr>
        <w:t>Mo</w:t>
      </w:r>
      <w:r w:rsidRPr="6E0364A4">
        <w:rPr>
          <w:rFonts w:ascii="Georgia (Body)" w:eastAsia="Georgia (Body)" w:hAnsi="Georgia (Body)" w:cs="Georgia (Body)"/>
        </w:rPr>
        <w:t xml:space="preserve">difications to a stream requires creation of a new stream and is done by BSA either through stateful or stateless processing in Kafka, Lambda function, BSA application or other application specific implementation. </w:t>
      </w:r>
    </w:p>
    <w:p w14:paraId="1CED29EB" w14:textId="77777777" w:rsidR="000E102D" w:rsidRDefault="6E0364A4" w:rsidP="6E0364A4">
      <w:pPr>
        <w:pStyle w:val="NoSpacing"/>
        <w:numPr>
          <w:ilvl w:val="1"/>
          <w:numId w:val="1"/>
        </w:numPr>
        <w:rPr>
          <w:rStyle w:val="Heading3Char"/>
          <w:rFonts w:asciiTheme="minorHAnsi" w:eastAsiaTheme="minorEastAsia" w:hAnsiTheme="minorHAnsi" w:cstheme="minorBidi"/>
          <w:b w:val="0"/>
          <w:bCs w:val="0"/>
          <w:color w:val="auto"/>
        </w:rPr>
      </w:pPr>
      <w:r w:rsidRPr="6E0364A4">
        <w:rPr>
          <w:rFonts w:ascii="Georgia (Body)" w:eastAsia="Georgia (Body)" w:hAnsi="Georgia (Body)" w:cs="Georgia (Body)"/>
          <w:b/>
          <w:bCs/>
        </w:rPr>
        <w:t xml:space="preserve">Use Case Example: </w:t>
      </w:r>
      <w:r w:rsidRPr="6E0364A4">
        <w:rPr>
          <w:rFonts w:ascii="Georgia (Body)" w:eastAsia="Georgia (Body)" w:hAnsi="Georgia (Body)" w:cs="Georgia (Body)"/>
        </w:rPr>
        <w:t xml:space="preserve"> </w:t>
      </w:r>
    </w:p>
    <w:p w14:paraId="40646E01" w14:textId="77777777" w:rsidR="000E102D" w:rsidRDefault="6E0364A4" w:rsidP="6E0364A4">
      <w:pPr>
        <w:pStyle w:val="NoSpacing"/>
        <w:numPr>
          <w:ilvl w:val="2"/>
          <w:numId w:val="1"/>
        </w:numPr>
        <w:rPr>
          <w:rStyle w:val="Heading3Char"/>
          <w:rFonts w:asciiTheme="minorHAnsi" w:eastAsiaTheme="minorEastAsia" w:hAnsiTheme="minorHAnsi" w:cstheme="minorBidi"/>
          <w:b w:val="0"/>
          <w:bCs w:val="0"/>
          <w:color w:val="auto"/>
        </w:rPr>
      </w:pPr>
      <w:r w:rsidRPr="6E0364A4">
        <w:rPr>
          <w:rFonts w:ascii="Georgia (Body)" w:eastAsia="Georgia (Body)" w:hAnsi="Georgia (Body)" w:cs="Georgia (Body)"/>
        </w:rPr>
        <w:t>Aggregation:</w:t>
      </w:r>
    </w:p>
    <w:p w14:paraId="47E4FEA3" w14:textId="77777777" w:rsidR="000E102D" w:rsidRDefault="6E0364A4" w:rsidP="6E0364A4">
      <w:pPr>
        <w:pStyle w:val="NoSpacing"/>
        <w:numPr>
          <w:ilvl w:val="3"/>
          <w:numId w:val="1"/>
        </w:numPr>
        <w:rPr>
          <w:rStyle w:val="Heading3Char"/>
          <w:rFonts w:asciiTheme="minorHAnsi" w:eastAsiaTheme="minorEastAsia" w:hAnsiTheme="minorHAnsi" w:cstheme="minorBidi"/>
          <w:b w:val="0"/>
          <w:bCs w:val="0"/>
          <w:color w:val="auto"/>
        </w:rPr>
      </w:pPr>
      <w:r w:rsidRPr="6E0364A4">
        <w:rPr>
          <w:rFonts w:ascii="Georgia (Body)" w:eastAsia="Georgia (Body)" w:hAnsi="Georgia (Body)" w:cs="Georgia (Body)"/>
        </w:rPr>
        <w:t xml:space="preserve">Aggregating multiple policy admin system “cancel policy by </w:t>
      </w:r>
      <w:r w:rsidRPr="6E0364A4">
        <w:rPr>
          <w:rFonts w:ascii="Georgia (Body)" w:eastAsia="Georgia (Body)" w:hAnsi="Georgia (Body)" w:cs="Georgia (Body)"/>
          <w:i/>
          <w:iCs/>
        </w:rPr>
        <w:t>system</w:t>
      </w:r>
      <w:r w:rsidRPr="6E0364A4">
        <w:rPr>
          <w:rFonts w:ascii="Georgia (Body)" w:eastAsia="Georgia (Body)" w:hAnsi="Georgia (Body)" w:cs="Georgia (Body)"/>
        </w:rPr>
        <w:t xml:space="preserve">” topics to single enterprise “cancel policy” topic. </w:t>
      </w:r>
    </w:p>
    <w:p w14:paraId="227B9B74" w14:textId="54C9418F" w:rsidR="00E86A05" w:rsidRPr="000E102D" w:rsidRDefault="6E0364A4" w:rsidP="6E0364A4">
      <w:pPr>
        <w:pStyle w:val="NoSpacing"/>
        <w:numPr>
          <w:ilvl w:val="3"/>
          <w:numId w:val="1"/>
        </w:numPr>
        <w:rPr>
          <w:rStyle w:val="Heading3Char"/>
          <w:rFonts w:asciiTheme="minorHAnsi" w:eastAsiaTheme="minorEastAsia" w:hAnsiTheme="minorHAnsi" w:cstheme="minorBidi"/>
          <w:b w:val="0"/>
          <w:bCs w:val="0"/>
          <w:color w:val="auto"/>
        </w:rPr>
      </w:pPr>
      <w:r w:rsidRPr="6E0364A4">
        <w:rPr>
          <w:rFonts w:ascii="Georgia (Body)" w:eastAsia="Georgia (Body)" w:hAnsi="Georgia (Body)" w:cs="Georgia (Body)"/>
        </w:rPr>
        <w:t xml:space="preserve">Adding customer name based on enterprise customer number to a stream from a “table” lookup.  </w:t>
      </w:r>
    </w:p>
    <w:p w14:paraId="2839A3E5" w14:textId="237EAB07" w:rsidR="00E86A05" w:rsidRDefault="6E0364A4" w:rsidP="6E0364A4">
      <w:pPr>
        <w:pStyle w:val="NoSpacing"/>
        <w:numPr>
          <w:ilvl w:val="2"/>
          <w:numId w:val="1"/>
        </w:numPr>
        <w:rPr>
          <w:rStyle w:val="Heading3Char"/>
        </w:rPr>
      </w:pPr>
      <w:r w:rsidRPr="6E0364A4">
        <w:rPr>
          <w:rFonts w:ascii="Georgia (Body)" w:eastAsia="Georgia (Body)" w:hAnsi="Georgia (Body)" w:cs="Georgia (Body)"/>
        </w:rPr>
        <w:t>Reduction:</w:t>
      </w:r>
    </w:p>
    <w:p w14:paraId="73CFA392" w14:textId="2406F677" w:rsidR="00E86A05" w:rsidRDefault="6E0364A4" w:rsidP="6E0364A4">
      <w:pPr>
        <w:pStyle w:val="NoSpacing"/>
        <w:numPr>
          <w:ilvl w:val="3"/>
          <w:numId w:val="1"/>
        </w:numPr>
        <w:rPr>
          <w:rStyle w:val="Heading3Char"/>
        </w:rPr>
      </w:pPr>
      <w:r w:rsidRPr="6E0364A4">
        <w:rPr>
          <w:rFonts w:ascii="Georgia (Body)" w:eastAsia="Georgia (Body)" w:hAnsi="Georgia (Body)" w:cs="Georgia (Body)"/>
        </w:rPr>
        <w:t>A stream for</w:t>
      </w:r>
      <w:r w:rsidRPr="6E0364A4">
        <w:rPr>
          <w:rStyle w:val="Heading3Char"/>
          <w:rFonts w:ascii="Georgia (Body)" w:eastAsia="Georgia (Body)" w:hAnsi="Georgia (Body)" w:cs="Georgia (Body)"/>
          <w:b w:val="0"/>
          <w:bCs w:val="0"/>
          <w:color w:val="auto"/>
        </w:rPr>
        <w:t xml:space="preserve"> registration of new customers.  An event processor could and then filter the topic creating a new stream for Life Insurance Customers only.  </w:t>
      </w:r>
    </w:p>
    <w:p w14:paraId="23758E5A" w14:textId="6AC6BF8A" w:rsidR="00E86A05" w:rsidRDefault="6E0364A4" w:rsidP="6E0364A4">
      <w:pPr>
        <w:pStyle w:val="NoSpacing"/>
        <w:numPr>
          <w:ilvl w:val="3"/>
          <w:numId w:val="1"/>
        </w:numPr>
        <w:rPr>
          <w:rStyle w:val="Heading3Char"/>
        </w:rPr>
      </w:pPr>
      <w:r w:rsidRPr="6E0364A4">
        <w:rPr>
          <w:rStyle w:val="Heading3Char"/>
          <w:rFonts w:ascii="Georgia (Body)" w:eastAsia="Georgia (Body)" w:hAnsi="Georgia (Body)" w:cs="Georgia (Body)"/>
          <w:b w:val="0"/>
          <w:bCs w:val="0"/>
          <w:color w:val="auto"/>
        </w:rPr>
        <w:t xml:space="preserve">IoT Events from home thermostat / nest published to a stream.  An event processor filters the stream and creates a new stream of Increase in temperature over 80 degrees. </w:t>
      </w:r>
    </w:p>
    <w:p w14:paraId="77CA40E8" w14:textId="4766BE84" w:rsidR="444A2B82" w:rsidRDefault="444A2B82" w:rsidP="405FA339">
      <w:pPr>
        <w:pStyle w:val="NoSpacing"/>
        <w:ind w:left="1440"/>
        <w:rPr>
          <w:rFonts w:ascii="Georgia (Body)" w:eastAsia="Georgia (Body)" w:hAnsi="Georgia (Body)" w:cs="Georgia (Body)"/>
        </w:rPr>
      </w:pPr>
      <w:r>
        <w:rPr>
          <w:noProof/>
        </w:rPr>
        <w:drawing>
          <wp:inline distT="0" distB="0" distL="0" distR="0" wp14:anchorId="670D2F26" wp14:editId="4A8899F5">
            <wp:extent cx="3897443" cy="1494020"/>
            <wp:effectExtent l="0" t="0" r="0" b="0"/>
            <wp:docPr id="2047232116" name="Picture 204723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3897443" cy="1494020"/>
                    </a:xfrm>
                    <a:prstGeom prst="rect">
                      <a:avLst/>
                    </a:prstGeom>
                  </pic:spPr>
                </pic:pic>
              </a:graphicData>
            </a:graphic>
          </wp:inline>
        </w:drawing>
      </w:r>
    </w:p>
    <w:p w14:paraId="22E4CD13" w14:textId="387FF8AA" w:rsidR="00E86A05" w:rsidRDefault="6E0364A4" w:rsidP="6E0364A4">
      <w:pPr>
        <w:pStyle w:val="NoSpacing"/>
        <w:numPr>
          <w:ilvl w:val="1"/>
          <w:numId w:val="1"/>
        </w:numPr>
      </w:pPr>
      <w:r w:rsidRPr="6E0364A4">
        <w:rPr>
          <w:rFonts w:ascii="Georgia (Body)" w:eastAsia="Georgia (Body)" w:hAnsi="Georgia (Body)" w:cs="Georgia (Body)"/>
          <w:b/>
          <w:bCs/>
        </w:rPr>
        <w:t>Links:</w:t>
      </w:r>
    </w:p>
    <w:p w14:paraId="5A9DEC1E" w14:textId="03A89002" w:rsidR="00E86A05" w:rsidRDefault="00FE017B" w:rsidP="405FA339">
      <w:pPr>
        <w:spacing w:after="0"/>
        <w:ind w:left="1440"/>
        <w:rPr>
          <w:rFonts w:ascii="Georgia (Body)" w:eastAsia="Georgia (Body)" w:hAnsi="Georgia (Body)" w:cs="Georgia (Body)"/>
        </w:rPr>
      </w:pPr>
      <w:hyperlink r:id="rId63">
        <w:r w:rsidR="405FA339" w:rsidRPr="405FA339">
          <w:rPr>
            <w:rStyle w:val="Hyperlink"/>
            <w:rFonts w:ascii="Georgia (Body)" w:eastAsia="Georgia (Body)" w:hAnsi="Georgia (Body)" w:cs="Georgia (Body)"/>
            <w:sz w:val="16"/>
            <w:szCs w:val="16"/>
          </w:rPr>
          <w:t>https://onyourside.sharepoint.com/:b:/r/sites/IT-Architecture/ALT/Shared%20Documents/02%20-%20Capability%20Uplift/ALT%20Initiatives/2017%20ALT%20Decision%20Velocity/Ref%20Spec%20-%20Event%20Streaming/Making_Sense_of_Stream_Processing_Confluent_1.pdf?csf=1&amp;e=hXu7E5</w:t>
        </w:r>
      </w:hyperlink>
    </w:p>
    <w:p w14:paraId="5F5E544B" w14:textId="5B369C20" w:rsidR="00E86A05" w:rsidRDefault="00FE017B" w:rsidP="405FA339">
      <w:pPr>
        <w:spacing w:after="0" w:line="240" w:lineRule="auto"/>
        <w:ind w:left="1440"/>
        <w:rPr>
          <w:rFonts w:ascii="Georgia (Body)" w:eastAsia="Georgia (Body)" w:hAnsi="Georgia (Body)" w:cs="Georgia (Body)"/>
          <w:sz w:val="18"/>
          <w:szCs w:val="18"/>
        </w:rPr>
      </w:pPr>
      <w:hyperlink r:id="rId64">
        <w:r w:rsidR="405FA339" w:rsidRPr="405FA339">
          <w:rPr>
            <w:rStyle w:val="Hyperlink"/>
            <w:rFonts w:ascii="Georgia (Body)" w:eastAsia="Georgia (Body)" w:hAnsi="Georgia (Body)" w:cs="Georgia (Body)"/>
            <w:sz w:val="18"/>
            <w:szCs w:val="18"/>
          </w:rPr>
          <w:t>http://kafka.apache.org/documentation/streams/</w:t>
        </w:r>
      </w:hyperlink>
    </w:p>
    <w:p w14:paraId="18D9CF34" w14:textId="67DD4E52" w:rsidR="00E86A05" w:rsidRDefault="00FE017B" w:rsidP="405FA339">
      <w:pPr>
        <w:spacing w:after="0" w:line="240" w:lineRule="auto"/>
        <w:ind w:left="1440"/>
        <w:rPr>
          <w:rFonts w:ascii="Georgia (Body)" w:eastAsia="Georgia (Body)" w:hAnsi="Georgia (Body)" w:cs="Georgia (Body)"/>
          <w:sz w:val="18"/>
          <w:szCs w:val="18"/>
        </w:rPr>
      </w:pPr>
      <w:hyperlink r:id="rId65">
        <w:r w:rsidR="405FA339" w:rsidRPr="405FA339">
          <w:rPr>
            <w:rStyle w:val="Hyperlink"/>
            <w:rFonts w:ascii="Georgia (Body)" w:eastAsia="Georgia (Body)" w:hAnsi="Georgia (Body)" w:cs="Georgia (Body)"/>
            <w:sz w:val="18"/>
            <w:szCs w:val="18"/>
          </w:rPr>
          <w:t>https://cwiki.apache.org/confluence/display/KAFKA/Kafka+Stream+Usage+Patterns#KafkaStreamUsagePatterns-Howtoaggregatedatafromallcurrentlyactivesessions</w:t>
        </w:r>
      </w:hyperlink>
      <w:r w:rsidR="405FA339" w:rsidRPr="405FA339">
        <w:rPr>
          <w:rFonts w:ascii="Georgia (Body)" w:eastAsia="Georgia (Body)" w:hAnsi="Georgia (Body)" w:cs="Georgia (Body)"/>
          <w:sz w:val="18"/>
          <w:szCs w:val="18"/>
        </w:rPr>
        <w:t>?</w:t>
      </w:r>
    </w:p>
    <w:p w14:paraId="42FD07E9" w14:textId="5E835B85" w:rsidR="00E86A05" w:rsidRDefault="00FE017B" w:rsidP="405FA339">
      <w:pPr>
        <w:spacing w:after="0"/>
        <w:ind w:left="1440"/>
        <w:rPr>
          <w:rFonts w:ascii="Georgia (Body)" w:eastAsia="Georgia (Body)" w:hAnsi="Georgia (Body)" w:cs="Georgia (Body)"/>
          <w:sz w:val="18"/>
          <w:szCs w:val="18"/>
        </w:rPr>
      </w:pPr>
      <w:hyperlink r:id="rId66">
        <w:r w:rsidR="405FA339" w:rsidRPr="405FA339">
          <w:rPr>
            <w:rStyle w:val="Hyperlink"/>
            <w:rFonts w:ascii="Georgia (Body)" w:eastAsia="Georgia (Body)" w:hAnsi="Georgia (Body)" w:cs="Georgia (Body)"/>
            <w:sz w:val="18"/>
            <w:szCs w:val="18"/>
          </w:rPr>
          <w:t>https://docs.confluent.io/current/streams/concepts.html</w:t>
        </w:r>
      </w:hyperlink>
    </w:p>
    <w:p w14:paraId="5ED64311" w14:textId="6DDEDF74" w:rsidR="26D6B1A5" w:rsidRDefault="26D6B1A5" w:rsidP="405FA339">
      <w:pPr>
        <w:rPr>
          <w:rFonts w:ascii="Georgia (Body)" w:eastAsia="Georgia (Body)" w:hAnsi="Georgia (Body)" w:cs="Georgia (Body)"/>
        </w:rPr>
      </w:pPr>
    </w:p>
    <w:p w14:paraId="1A13AC5D" w14:textId="7A18F00E" w:rsidR="26D6B1A5" w:rsidRDefault="6E0364A4" w:rsidP="405FA339">
      <w:pPr>
        <w:pStyle w:val="Heading2"/>
        <w:rPr>
          <w:rFonts w:ascii="Georgia (Body)" w:eastAsia="Georgia (Body)" w:hAnsi="Georgia (Body)" w:cs="Georgia (Body)"/>
        </w:rPr>
      </w:pPr>
      <w:bookmarkStart w:id="40" w:name="_Toc535563257"/>
      <w:bookmarkStart w:id="41" w:name="_Toc535920488"/>
      <w:r w:rsidRPr="6E0364A4">
        <w:rPr>
          <w:rFonts w:ascii="Georgia (Body)" w:eastAsia="Georgia (Body)" w:hAnsi="Georgia (Body)" w:cs="Georgia (Body)"/>
        </w:rPr>
        <w:t>Design Anti-Patterns</w:t>
      </w:r>
      <w:bookmarkEnd w:id="40"/>
      <w:bookmarkEnd w:id="41"/>
    </w:p>
    <w:p w14:paraId="6F1F7B4A" w14:textId="23794BB2" w:rsidR="6E0364A4" w:rsidRDefault="6E0364A4" w:rsidP="6E0364A4">
      <w:pPr>
        <w:pStyle w:val="NoSpacing"/>
        <w:ind w:left="360"/>
        <w:rPr>
          <w:rFonts w:ascii="Georgia (Body)" w:eastAsia="Georgia (Body)" w:hAnsi="Georgia (Body)" w:cs="Georgia (Body)"/>
        </w:rPr>
      </w:pPr>
    </w:p>
    <w:p w14:paraId="6EC693F1" w14:textId="03613382" w:rsidR="26D6B1A5" w:rsidRDefault="6E0364A4" w:rsidP="26D6B1A5">
      <w:pPr>
        <w:pStyle w:val="NoSpacing"/>
        <w:numPr>
          <w:ilvl w:val="0"/>
          <w:numId w:val="15"/>
        </w:numPr>
      </w:pPr>
      <w:r w:rsidRPr="6E0364A4">
        <w:rPr>
          <w:rFonts w:ascii="Georgia (Body)" w:eastAsia="Georgia (Body)" w:hAnsi="Georgia (Body)" w:cs="Georgia (Body)"/>
        </w:rPr>
        <w:t>Many Providers/Publishers to single stream topic</w:t>
      </w:r>
    </w:p>
    <w:p w14:paraId="78008084" w14:textId="505F90D2" w:rsidR="26D6B1A5" w:rsidRDefault="405FA339" w:rsidP="3252137A">
      <w:pPr>
        <w:pStyle w:val="NoSpacing"/>
        <w:numPr>
          <w:ilvl w:val="1"/>
          <w:numId w:val="14"/>
        </w:numPr>
      </w:pPr>
      <w:r w:rsidRPr="405FA339">
        <w:rPr>
          <w:rFonts w:ascii="Georgia (Body)" w:eastAsia="Georgia (Body)" w:hAnsi="Georgia (Body)" w:cs="Georgia (Body)"/>
          <w:b/>
          <w:bCs/>
        </w:rPr>
        <w:t>Description:</w:t>
      </w:r>
      <w:r w:rsidRPr="405FA339">
        <w:rPr>
          <w:rFonts w:ascii="Georgia (Body)" w:eastAsia="Georgia (Body)" w:hAnsi="Georgia (Body)" w:cs="Georgia (Body)"/>
        </w:rPr>
        <w:t xml:space="preserve">  This is situation where we have multiple providers publishing the same event to a single topic/stream.  </w:t>
      </w:r>
    </w:p>
    <w:p w14:paraId="32F3CB14" w14:textId="378D2481" w:rsidR="26D6B1A5" w:rsidRDefault="405FA339" w:rsidP="3252137A">
      <w:pPr>
        <w:pStyle w:val="NoSpacing"/>
        <w:numPr>
          <w:ilvl w:val="1"/>
          <w:numId w:val="14"/>
        </w:numPr>
      </w:pPr>
      <w:r w:rsidRPr="405FA339">
        <w:rPr>
          <w:rFonts w:ascii="Georgia (Body)" w:eastAsia="Georgia (Body)" w:hAnsi="Georgia (Body)" w:cs="Georgia (Body)"/>
          <w:b/>
          <w:bCs/>
        </w:rPr>
        <w:t>Alternatives</w:t>
      </w:r>
      <w:r w:rsidRPr="405FA339">
        <w:rPr>
          <w:rFonts w:ascii="Georgia (Body)" w:eastAsia="Georgia (Body)" w:hAnsi="Georgia (Body)" w:cs="Georgia (Body)"/>
        </w:rPr>
        <w:t>:  The approved pattern is to have individual topic/stream for each provider and if needed have an aggregation of the individual streams into a single topic/stream at enterprise business event</w:t>
      </w:r>
      <w:r w:rsidRPr="405FA339">
        <w:rPr>
          <w:rFonts w:ascii="Georgia (Body)" w:eastAsia="Georgia (Body)" w:hAnsi="Georgia (Body)" w:cs="Georgia (Body)"/>
          <w:color w:val="444444"/>
        </w:rPr>
        <w:t xml:space="preserve">. </w:t>
      </w:r>
      <w:r w:rsidRPr="405FA339">
        <w:rPr>
          <w:rFonts w:ascii="Georgia (Body)" w:eastAsia="Georgia (Body)" w:hAnsi="Georgia (Body)" w:cs="Georgia (Body)"/>
        </w:rPr>
        <w:t xml:space="preserve"> </w:t>
      </w:r>
    </w:p>
    <w:p w14:paraId="2B3694C2" w14:textId="27FCE282" w:rsidR="3252137A" w:rsidRDefault="405FA339" w:rsidP="3252137A">
      <w:pPr>
        <w:pStyle w:val="NoSpacing"/>
        <w:numPr>
          <w:ilvl w:val="1"/>
          <w:numId w:val="14"/>
        </w:numPr>
      </w:pPr>
      <w:r w:rsidRPr="405FA339">
        <w:rPr>
          <w:rFonts w:ascii="Georgia (Body)" w:eastAsia="Georgia (Body)" w:hAnsi="Georgia (Body)" w:cs="Georgia (Body)"/>
          <w:b/>
          <w:bCs/>
        </w:rPr>
        <w:t xml:space="preserve">Use Case Example: </w:t>
      </w:r>
      <w:r w:rsidRPr="405FA339">
        <w:rPr>
          <w:rFonts w:ascii="Georgia (Body)" w:eastAsia="Georgia (Body)" w:hAnsi="Georgia (Body)" w:cs="Georgia (Body)"/>
        </w:rPr>
        <w:t xml:space="preserve"> Service Advantage and PolicyCenter both publish “Cancel Policy” events.</w:t>
      </w:r>
    </w:p>
    <w:p w14:paraId="72DDC6D8" w14:textId="539A105E" w:rsidR="3252137A" w:rsidRDefault="405FA339" w:rsidP="3252137A">
      <w:pPr>
        <w:pStyle w:val="NoSpacing"/>
        <w:numPr>
          <w:ilvl w:val="1"/>
          <w:numId w:val="14"/>
        </w:numPr>
      </w:pPr>
      <w:r w:rsidRPr="405FA339">
        <w:rPr>
          <w:rFonts w:ascii="Georgia (Body)" w:eastAsia="Georgia (Body)" w:hAnsi="Georgia (Body)" w:cs="Georgia (Body)"/>
          <w:b/>
          <w:bCs/>
        </w:rPr>
        <w:t>Justification</w:t>
      </w:r>
      <w:r w:rsidRPr="405FA339">
        <w:rPr>
          <w:rFonts w:ascii="Georgia (Body)" w:eastAsia="Georgia (Body)" w:hAnsi="Georgia (Body)" w:cs="Georgia (Body)"/>
        </w:rPr>
        <w:t xml:space="preserve">: </w:t>
      </w:r>
    </w:p>
    <w:p w14:paraId="675F044B" w14:textId="46E5BF2E" w:rsidR="3252137A" w:rsidRDefault="405FA339" w:rsidP="3252137A">
      <w:pPr>
        <w:pStyle w:val="NoSpacing"/>
        <w:numPr>
          <w:ilvl w:val="2"/>
          <w:numId w:val="14"/>
        </w:numPr>
      </w:pPr>
      <w:r w:rsidRPr="405FA339">
        <w:rPr>
          <w:rFonts w:ascii="Georgia (Body)" w:eastAsia="Georgia (Body)" w:hAnsi="Georgia (Body)" w:cs="Georgia (Body)"/>
        </w:rPr>
        <w:t>Variable message formats</w:t>
      </w:r>
    </w:p>
    <w:p w14:paraId="03559171" w14:textId="202E8E3B" w:rsidR="3252137A" w:rsidRDefault="405FA339" w:rsidP="3252137A">
      <w:pPr>
        <w:pStyle w:val="NoSpacing"/>
        <w:numPr>
          <w:ilvl w:val="2"/>
          <w:numId w:val="14"/>
        </w:numPr>
      </w:pPr>
      <w:r w:rsidRPr="405FA339">
        <w:rPr>
          <w:rFonts w:ascii="Georgia (Body)" w:eastAsia="Georgia (Body)" w:hAnsi="Georgia (Body)" w:cs="Georgia (Body)"/>
        </w:rPr>
        <w:t>Decoupling of providers</w:t>
      </w:r>
    </w:p>
    <w:p w14:paraId="12929BC4" w14:textId="7B64C270" w:rsidR="3252137A" w:rsidRDefault="405FA339" w:rsidP="3252137A">
      <w:pPr>
        <w:pStyle w:val="NoSpacing"/>
        <w:numPr>
          <w:ilvl w:val="2"/>
          <w:numId w:val="14"/>
        </w:numPr>
      </w:pPr>
      <w:r w:rsidRPr="405FA339">
        <w:rPr>
          <w:rFonts w:ascii="Georgia (Body)" w:eastAsia="Georgia (Body)" w:hAnsi="Georgia (Body)" w:cs="Georgia (Body)"/>
        </w:rPr>
        <w:t>Providers able to size and implementation that is best fit for their application</w:t>
      </w:r>
    </w:p>
    <w:p w14:paraId="3AE4777B" w14:textId="743E0F94" w:rsidR="3252137A" w:rsidRDefault="405FA339" w:rsidP="3252137A">
      <w:pPr>
        <w:pStyle w:val="NoSpacing"/>
        <w:numPr>
          <w:ilvl w:val="2"/>
          <w:numId w:val="14"/>
        </w:numPr>
      </w:pPr>
      <w:r w:rsidRPr="405FA339">
        <w:rPr>
          <w:rFonts w:ascii="Georgia (Body)" w:eastAsia="Georgia (Body)" w:hAnsi="Georgia (Body)" w:cs="Georgia (Body)"/>
        </w:rPr>
        <w:t>Audit and Logging at granular level</w:t>
      </w:r>
    </w:p>
    <w:p w14:paraId="6F048256" w14:textId="6E1DF3FD" w:rsidR="3252137A" w:rsidRDefault="405FA339" w:rsidP="3252137A">
      <w:pPr>
        <w:pStyle w:val="NoSpacing"/>
        <w:numPr>
          <w:ilvl w:val="1"/>
          <w:numId w:val="14"/>
        </w:numPr>
      </w:pPr>
      <w:r w:rsidRPr="405FA339">
        <w:rPr>
          <w:rFonts w:ascii="Georgia (Body)" w:eastAsia="Georgia (Body)" w:hAnsi="Georgia (Body)" w:cs="Georgia (Body)"/>
          <w:b/>
          <w:bCs/>
        </w:rPr>
        <w:t>Link</w:t>
      </w:r>
      <w:r w:rsidRPr="405FA339">
        <w:rPr>
          <w:rFonts w:ascii="Georgia (Body)" w:eastAsia="Georgia (Body)" w:hAnsi="Georgia (Body)" w:cs="Georgia (Body)"/>
        </w:rPr>
        <w:t xml:space="preserve">: </w:t>
      </w:r>
    </w:p>
    <w:p w14:paraId="37D6EC60" w14:textId="494910F7" w:rsidR="26D6B1A5" w:rsidRDefault="6E0364A4" w:rsidP="26D6B1A5">
      <w:pPr>
        <w:pStyle w:val="NoSpacing"/>
        <w:numPr>
          <w:ilvl w:val="0"/>
          <w:numId w:val="15"/>
        </w:numPr>
      </w:pPr>
      <w:r w:rsidRPr="6E0364A4">
        <w:rPr>
          <w:rFonts w:ascii="Georgia (Body)" w:eastAsia="Georgia (Body)" w:hAnsi="Georgia (Body)" w:cs="Georgia (Body)"/>
        </w:rPr>
        <w:t>Request-Reply “Command” pattern</w:t>
      </w:r>
    </w:p>
    <w:p w14:paraId="6F6C450C" w14:textId="2825D731" w:rsidR="3252137A" w:rsidRDefault="405FA339" w:rsidP="3252137A">
      <w:pPr>
        <w:pStyle w:val="NoSpacing"/>
        <w:numPr>
          <w:ilvl w:val="1"/>
          <w:numId w:val="13"/>
        </w:numPr>
      </w:pPr>
      <w:r w:rsidRPr="405FA339">
        <w:rPr>
          <w:rFonts w:ascii="Georgia (Body)" w:eastAsia="Georgia (Body)" w:hAnsi="Georgia (Body)" w:cs="Georgia (Body)"/>
          <w:b/>
          <w:bCs/>
        </w:rPr>
        <w:t>Description:</w:t>
      </w:r>
      <w:r w:rsidRPr="405FA339">
        <w:rPr>
          <w:rFonts w:ascii="Georgia (Body)" w:eastAsia="Georgia (Body)" w:hAnsi="Georgia (Body)" w:cs="Georgia (Body)"/>
        </w:rPr>
        <w:t xml:space="preserve">  Providers utilizes topic on stream to create a request with the expectation of a response on another topic to complete the operation. </w:t>
      </w:r>
    </w:p>
    <w:p w14:paraId="16CBDDDA" w14:textId="50342874" w:rsidR="3252137A" w:rsidRDefault="405FA339" w:rsidP="3252137A">
      <w:pPr>
        <w:pStyle w:val="NoSpacing"/>
        <w:numPr>
          <w:ilvl w:val="1"/>
          <w:numId w:val="8"/>
        </w:numPr>
      </w:pPr>
      <w:r w:rsidRPr="405FA339">
        <w:rPr>
          <w:rFonts w:ascii="Georgia (Body)" w:eastAsia="Georgia (Body)" w:hAnsi="Georgia (Body)" w:cs="Georgia (Body)"/>
          <w:b/>
          <w:bCs/>
        </w:rPr>
        <w:t>Alternatives</w:t>
      </w:r>
      <w:r w:rsidRPr="405FA339">
        <w:rPr>
          <w:rFonts w:ascii="Georgia (Body)" w:eastAsia="Georgia (Body)" w:hAnsi="Georgia (Body)" w:cs="Georgia (Body)"/>
        </w:rPr>
        <w:t xml:space="preserve">: The approved pattern is to utilize APIs or queues. </w:t>
      </w:r>
    </w:p>
    <w:p w14:paraId="5EB8F110" w14:textId="0B1B4CA3" w:rsidR="3252137A" w:rsidRDefault="405FA339" w:rsidP="3252137A">
      <w:pPr>
        <w:pStyle w:val="NoSpacing"/>
        <w:numPr>
          <w:ilvl w:val="1"/>
          <w:numId w:val="8"/>
        </w:numPr>
      </w:pPr>
      <w:r w:rsidRPr="405FA339">
        <w:rPr>
          <w:rFonts w:ascii="Georgia (Body)" w:eastAsia="Georgia (Body)" w:hAnsi="Georgia (Body)" w:cs="Georgia (Body)"/>
          <w:b/>
          <w:bCs/>
        </w:rPr>
        <w:t xml:space="preserve">Use Case Example: </w:t>
      </w:r>
      <w:r w:rsidRPr="405FA339">
        <w:rPr>
          <w:rFonts w:ascii="Georgia (Body)" w:eastAsia="Georgia (Body)" w:hAnsi="Georgia (Body)" w:cs="Georgia (Body)"/>
        </w:rPr>
        <w:t>PolicyCenter order underwriting report but requires report from B2B partner to complete processing.</w:t>
      </w:r>
    </w:p>
    <w:p w14:paraId="3CD093B4" w14:textId="3476D0A6" w:rsidR="3252137A" w:rsidRDefault="405FA339" w:rsidP="3252137A">
      <w:pPr>
        <w:pStyle w:val="NoSpacing"/>
        <w:numPr>
          <w:ilvl w:val="1"/>
          <w:numId w:val="11"/>
        </w:numPr>
      </w:pPr>
      <w:r w:rsidRPr="405FA339">
        <w:rPr>
          <w:rFonts w:ascii="Georgia (Body)" w:eastAsia="Georgia (Body)" w:hAnsi="Georgia (Body)" w:cs="Georgia (Body)"/>
          <w:b/>
          <w:bCs/>
        </w:rPr>
        <w:t>Justification</w:t>
      </w:r>
      <w:r w:rsidRPr="405FA339">
        <w:rPr>
          <w:rFonts w:ascii="Georgia (Body)" w:eastAsia="Georgia (Body)" w:hAnsi="Georgia (Body)" w:cs="Georgia (Body)"/>
        </w:rPr>
        <w:t xml:space="preserve">: </w:t>
      </w:r>
    </w:p>
    <w:p w14:paraId="21D47D8F" w14:textId="50DE7065" w:rsidR="3252137A" w:rsidRDefault="405FA339" w:rsidP="3252137A">
      <w:pPr>
        <w:pStyle w:val="NoSpacing"/>
        <w:numPr>
          <w:ilvl w:val="2"/>
          <w:numId w:val="11"/>
        </w:numPr>
      </w:pPr>
      <w:r w:rsidRPr="405FA339">
        <w:rPr>
          <w:rFonts w:ascii="Georgia (Body)" w:eastAsia="Georgia (Body)" w:hAnsi="Georgia (Body)" w:cs="Georgia (Body)"/>
        </w:rPr>
        <w:t>Modern day synchronous patterns are best achieved through APIs. Streaming platform capabilities are not well-suited for this pattern.</w:t>
      </w:r>
    </w:p>
    <w:p w14:paraId="56D1DAA8" w14:textId="47907A90" w:rsidR="3252137A" w:rsidRDefault="405FA339" w:rsidP="3252137A">
      <w:pPr>
        <w:pStyle w:val="NoSpacing"/>
        <w:numPr>
          <w:ilvl w:val="2"/>
          <w:numId w:val="11"/>
        </w:numPr>
      </w:pPr>
      <w:r w:rsidRPr="405FA339">
        <w:rPr>
          <w:rFonts w:ascii="Georgia (Body)" w:eastAsia="Georgia (Body)" w:hAnsi="Georgia (Body)" w:cs="Georgia (Body)"/>
        </w:rPr>
        <w:t>APIs should be utilized for synchronous</w:t>
      </w:r>
    </w:p>
    <w:p w14:paraId="48B97F86" w14:textId="68EFB607" w:rsidR="3252137A" w:rsidRDefault="405FA339" w:rsidP="3252137A">
      <w:pPr>
        <w:pStyle w:val="NoSpacing"/>
        <w:numPr>
          <w:ilvl w:val="1"/>
          <w:numId w:val="9"/>
        </w:numPr>
      </w:pPr>
      <w:r w:rsidRPr="405FA339">
        <w:rPr>
          <w:rFonts w:ascii="Georgia (Body)" w:eastAsia="Georgia (Body)" w:hAnsi="Georgia (Body)" w:cs="Georgia (Body)"/>
          <w:b/>
          <w:bCs/>
        </w:rPr>
        <w:t>Links</w:t>
      </w:r>
      <w:r w:rsidRPr="405FA339">
        <w:rPr>
          <w:rFonts w:ascii="Georgia (Body)" w:eastAsia="Georgia (Body)" w:hAnsi="Georgia (Body)" w:cs="Georgia (Body)"/>
        </w:rPr>
        <w:t xml:space="preserve">: </w:t>
      </w:r>
      <w:hyperlink r:id="rId67">
        <w:r w:rsidRPr="405FA339">
          <w:rPr>
            <w:rStyle w:val="Hyperlink"/>
            <w:rFonts w:ascii="Georgia (Body)" w:eastAsia="Georgia (Body)" w:hAnsi="Georgia (Body)" w:cs="Georgia (Body)"/>
            <w:color w:val="0D496D"/>
            <w:sz w:val="21"/>
            <w:szCs w:val="21"/>
          </w:rPr>
          <w:t>https://www.enterpriseintegrationpatterns.com/patterns/messaging/RequestReply.html</w:t>
        </w:r>
      </w:hyperlink>
    </w:p>
    <w:p w14:paraId="29D538D4" w14:textId="6061EDA5" w:rsidR="26D6B1A5" w:rsidRDefault="26D6B1A5" w:rsidP="405FA339">
      <w:pPr>
        <w:ind w:left="1440"/>
        <w:rPr>
          <w:rFonts w:ascii="Georgia (Body)" w:eastAsia="Georgia (Body)" w:hAnsi="Georgia (Body)" w:cs="Georgia (Body)"/>
          <w:sz w:val="18"/>
          <w:szCs w:val="18"/>
        </w:rPr>
      </w:pPr>
    </w:p>
    <w:p w14:paraId="0F68F142" w14:textId="4D51EFCE" w:rsidR="26D6B1A5" w:rsidRDefault="26D6B1A5" w:rsidP="405FA339">
      <w:pPr>
        <w:pStyle w:val="NoSpacing"/>
        <w:ind w:left="720" w:firstLine="720"/>
        <w:rPr>
          <w:rFonts w:ascii="Georgia (Body)" w:eastAsia="Georgia (Body)" w:hAnsi="Georgia (Body)" w:cs="Georgia (Body)"/>
        </w:rPr>
      </w:pPr>
    </w:p>
    <w:p w14:paraId="40FD72CC" w14:textId="29E5F98D" w:rsidR="00E86A05" w:rsidRDefault="6E0364A4" w:rsidP="405FA339">
      <w:pPr>
        <w:pStyle w:val="Heading2"/>
        <w:rPr>
          <w:rFonts w:ascii="Georgia (Body)" w:eastAsia="Georgia (Body)" w:hAnsi="Georgia (Body)" w:cs="Georgia (Body)"/>
          <w:sz w:val="40"/>
          <w:szCs w:val="40"/>
        </w:rPr>
      </w:pPr>
      <w:bookmarkStart w:id="42" w:name="_Toc535563258"/>
      <w:bookmarkStart w:id="43" w:name="_Toc535920489"/>
      <w:r w:rsidRPr="6E0364A4">
        <w:rPr>
          <w:rFonts w:ascii="Georgia (Body)" w:eastAsia="Georgia (Body)" w:hAnsi="Georgia (Body)" w:cs="Georgia (Body)"/>
          <w:sz w:val="40"/>
          <w:szCs w:val="40"/>
        </w:rPr>
        <w:t>Appendix</w:t>
      </w:r>
      <w:bookmarkEnd w:id="42"/>
      <w:bookmarkEnd w:id="43"/>
    </w:p>
    <w:p w14:paraId="3EE35721" w14:textId="46426797" w:rsidR="6E0364A4" w:rsidRDefault="6E0364A4" w:rsidP="6E0364A4">
      <w:pPr>
        <w:pStyle w:val="NoSpacing"/>
      </w:pPr>
    </w:p>
    <w:p w14:paraId="5C59C3EC" w14:textId="1278C102" w:rsidR="26D6B1A5" w:rsidRDefault="1A084995" w:rsidP="405FA339">
      <w:pPr>
        <w:pStyle w:val="NoSpacing"/>
        <w:rPr>
          <w:rFonts w:ascii="Georgia (Body)" w:eastAsia="Georgia (Body)" w:hAnsi="Georgia (Body)" w:cs="Georgia (Body)"/>
        </w:rPr>
      </w:pPr>
      <w:r>
        <w:rPr>
          <w:noProof/>
        </w:rPr>
        <w:drawing>
          <wp:inline distT="0" distB="0" distL="0" distR="0" wp14:anchorId="59A7B7E7" wp14:editId="2EC246BC">
            <wp:extent cx="6858000" cy="5362576"/>
            <wp:effectExtent l="0" t="0" r="0" b="0"/>
            <wp:docPr id="2066981918" name="Picture 206698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858000" cy="5362576"/>
                    </a:xfrm>
                    <a:prstGeom prst="rect">
                      <a:avLst/>
                    </a:prstGeom>
                  </pic:spPr>
                </pic:pic>
              </a:graphicData>
            </a:graphic>
          </wp:inline>
        </w:drawing>
      </w:r>
    </w:p>
    <w:p w14:paraId="514BE82E" w14:textId="6B3000D4" w:rsidR="07E5E37D" w:rsidRDefault="405FA339" w:rsidP="405FA339">
      <w:pPr>
        <w:pStyle w:val="Heading3"/>
        <w:rPr>
          <w:rFonts w:ascii="Georgia (Body)" w:eastAsia="Georgia (Body)" w:hAnsi="Georgia (Body)" w:cs="Georgia (Body)"/>
        </w:rPr>
      </w:pPr>
      <w:bookmarkStart w:id="44" w:name="Products"/>
      <w:bookmarkEnd w:id="44"/>
      <w:r w:rsidRPr="405FA339">
        <w:rPr>
          <w:rFonts w:ascii="Georgia (Body)" w:eastAsia="Georgia (Body)" w:hAnsi="Georgia (Body)" w:cs="Georgia (Body)"/>
        </w:rPr>
        <w:t>Components</w:t>
      </w:r>
    </w:p>
    <w:p w14:paraId="3D414438" w14:textId="13302FAA"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ZooKeeper</w:t>
      </w:r>
    </w:p>
    <w:p w14:paraId="65B61AFC" w14:textId="1A60C1CB"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ZooKeeper is a centralized service for managing distributed processes and is a mandatory component in every Apache Kafka cluster.</w:t>
      </w:r>
    </w:p>
    <w:p w14:paraId="236F5CD4" w14:textId="553CA80A"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Kafka Brokers</w:t>
      </w:r>
    </w:p>
    <w:p w14:paraId="2BBC37E6" w14:textId="22C7B640"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Kafka brokers are the main storage and messaging components of Apache Kafka. Kafka is a streaming platform that uses messaging semantics. The Kafka cluster maintains streams of messages called topics; the topics are sharded into partitions (ordered, immutable logs of messages) and the partitions are replicated and distributed for high availability. The servers that run the Kafka cluster are called brokers.</w:t>
      </w:r>
    </w:p>
    <w:p w14:paraId="784C808B" w14:textId="04971E21"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Kafka Connect Workers</w:t>
      </w:r>
    </w:p>
    <w:p w14:paraId="2B0AEE10" w14:textId="768C0A3A" w:rsidR="66FED754" w:rsidRDefault="405FA339" w:rsidP="405FA339">
      <w:pPr>
        <w:rPr>
          <w:rFonts w:ascii="Georgia (Body)" w:eastAsia="Georgia (Body)" w:hAnsi="Georgia (Body)" w:cs="Georgia (Body)"/>
        </w:rPr>
      </w:pPr>
      <w:r w:rsidRPr="405FA339">
        <w:rPr>
          <w:rFonts w:ascii="Georgia (Body)" w:eastAsia="Georgia (Body)" w:hAnsi="Georgia (Body)" w:cs="Georgia (Body)"/>
          <w:color w:val="636467"/>
          <w:sz w:val="18"/>
          <w:szCs w:val="18"/>
        </w:rPr>
        <w:t xml:space="preserve">Kafka Connect is a component of Apache Kafka that allows it to integrate with external systems to pull data from source systems and push data to sink systems. It works as a pluggable </w:t>
      </w:r>
      <w:r w:rsidRPr="405FA339">
        <w:rPr>
          <w:rFonts w:ascii="Georgia (Body)" w:eastAsia="Georgia (Body)" w:hAnsi="Georgia (Body)" w:cs="Georgia (Body)"/>
          <w:color w:val="636467"/>
        </w:rPr>
        <w:t>interface</w:t>
      </w:r>
      <w:r w:rsidRPr="405FA339">
        <w:rPr>
          <w:rFonts w:ascii="Georgia (Body)" w:eastAsia="Georgia (Body)" w:hAnsi="Georgia (Body)" w:cs="Georgia (Body)"/>
          <w:color w:val="636467"/>
          <w:sz w:val="18"/>
          <w:szCs w:val="18"/>
        </w:rPr>
        <w:t xml:space="preserve">, so you plug in Connectors for the systems you want to integrate with. For example, you deploy Kafka Connect with JDBC and Elasticsearch Connectors to copy data from MySQL to Kafka and from Kafka to Elasticsearch. The full list of available Connectors can be found here: </w:t>
      </w:r>
      <w:hyperlink r:id="rId68">
        <w:r w:rsidRPr="405FA339">
          <w:rPr>
            <w:rStyle w:val="Hyperlink"/>
            <w:rFonts w:ascii="Georgia (Body)" w:eastAsia="Georgia (Body)" w:hAnsi="Georgia (Body)" w:cs="Georgia (Body)"/>
            <w:color w:val="0563C1"/>
            <w:sz w:val="18"/>
            <w:szCs w:val="18"/>
          </w:rPr>
          <w:t>http://www.confluent.io/product/connectors</w:t>
        </w:r>
      </w:hyperlink>
    </w:p>
    <w:p w14:paraId="54A7E82B" w14:textId="143D219C"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Kafka Clients</w:t>
      </w:r>
    </w:p>
    <w:p w14:paraId="02BBC54A" w14:textId="04FE4DCF"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Apache Kafka clients are used in the applications that produce and consume events. The Apache Kafka’s Java client JARs are included in the Confluent Platform Kafka packages and are installed alongside Kafka brokers, but they are typically deployed with the application that imports them by adding the client libraries as application dependencies using a build manager such as Apache Maven.</w:t>
      </w:r>
    </w:p>
    <w:p w14:paraId="11B470BA" w14:textId="72615077"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Kafka Streams API</w:t>
      </w:r>
    </w:p>
    <w:p w14:paraId="3AC93B5B" w14:textId="5EF3F1FA"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 xml:space="preserve">Kafka Streams, a component of open source Apache Kafka, is a powerful, easy-to- use library for building highly scalable, fault tolerant, stateful distributed stream processing applications on top of Apache Kafka. It builds upon important concepts for stream processing such as properly distinguishing between event-time and processing-time, handling of late-arriving data, and efficient management of application state. </w:t>
      </w:r>
    </w:p>
    <w:p w14:paraId="674A2A83" w14:textId="5F2EE471"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KSQL Server</w:t>
      </w:r>
    </w:p>
    <w:p w14:paraId="56D894AA" w14:textId="0C2CD108"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Confluent KSQL is an open source streaming SQL engine that implements continuous queries against Apache Kafka. It allows you to query, read, write, and process data in Apache Kafka in real-time, at scale using SQL-like semantics. The KSQL Command Line Interface (CLI) allows you to interactively write KSQL queries, this CLI acts as a client and can run on any machine (server or laptop) with access to the KSQL server. The KSQL server runs the engine that executes KSQL queries, which includes the data processing as well as reading data from and writing data to the target Kafka cluster. (Describe/Provide Valid Use-cases for KSQL Server deployment)</w:t>
      </w:r>
    </w:p>
    <w:p w14:paraId="7ACAFB7C" w14:textId="74070FC0"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REST Proxy</w:t>
      </w:r>
    </w:p>
    <w:p w14:paraId="0B2CD270" w14:textId="52521858"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 xml:space="preserve">The Confluent REST Proxy is an open source HTTP server that provides a RESTful interface to a Kafka cluster. It makes it easy to produce and consume messages, view the state of the cluster, and perform administrative actions without using the native Kafka protocol or clients. The REST Proxy is not a mandatory component of the </w:t>
      </w:r>
      <w:r w:rsidRPr="405FA339">
        <w:rPr>
          <w:rFonts w:ascii="Georgia (Body)" w:eastAsia="Georgia (Body)" w:hAnsi="Georgia (Body)" w:cs="Georgia (Body)"/>
          <w:color w:val="636467"/>
        </w:rPr>
        <w:t>platform</w:t>
      </w:r>
      <w:r w:rsidRPr="405FA339">
        <w:rPr>
          <w:rFonts w:ascii="Georgia (Body)" w:eastAsia="Georgia (Body)" w:hAnsi="Georgia (Body)" w:cs="Georgia (Body)"/>
          <w:color w:val="636467"/>
          <w:sz w:val="18"/>
          <w:szCs w:val="18"/>
        </w:rPr>
        <w:t xml:space="preserve"> — you will choose to use the REST Proxy if you wish to produce and consume messages to/from Kafka using a RESTful HTTP protocol. If your applications only use the native clients (mentioned above), you can choose not to deploy the REST Proxy. </w:t>
      </w:r>
    </w:p>
    <w:p w14:paraId="668E8EB6" w14:textId="71087095"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Schema Registry</w:t>
      </w:r>
    </w:p>
    <w:p w14:paraId="3622236B" w14:textId="6C4D5C1C"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 xml:space="preserve">Confluent Schema Registry is an open source serving layer for your metadata. It provides a RESTful interface for storing and retrieving Avro schemas. It stores a versioned history of all schemas, provides multiple compatibility settings, and allows evolution of schemas according to the configured compatibility setting. The Confluent Schema Registry packages also include serializers that plug into Kafka clients and automatically handle schema storage and retrieval for Kafka messages that are sent in the Avro format. </w:t>
      </w:r>
    </w:p>
    <w:p w14:paraId="19931CF3" w14:textId="21B794CB"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Replicator</w:t>
      </w:r>
    </w:p>
    <w:p w14:paraId="04A25CCF" w14:textId="53F5AC3B"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Confluent Replicator is a new component added to Confluent Enterprise to help manage multi-cluster deployments of Confluent Platform and Apache Kafka. It provides a centralized configuration of cross-cluster replication. Unlike Apache Kafka’s MirrorMaker, it replicates topic configuration in addition to the messages in the topics.</w:t>
      </w:r>
    </w:p>
    <w:p w14:paraId="15403D9D" w14:textId="4C69441D"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Auto Data Balancing</w:t>
      </w:r>
    </w:p>
    <w:p w14:paraId="3D3D7AB8" w14:textId="618B58EE"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Confluent Auto Data Balancing is a new component added to Confluent Enterprise to optimize resource utilization and help scale Kafka clusters. Auto Data Balancing evaluates information on the number of brokers, partitions, leaders and sizes of partitions to decide on a balanced placement of partitions on brokers and modify the replicas assigned to each broker to achieve a balanced placement. For example, when a new broker is added to the cluster, Auto Data Balancing will move partitions to the new broker to balance the load between all brokers available in the cluster. To avoid impact on production workloads, the rebalancing traffic can be throttled to a fraction of the available network capacity.</w:t>
      </w:r>
    </w:p>
    <w:p w14:paraId="2F46BF69" w14:textId="5A2192D2" w:rsidR="66FED754" w:rsidRDefault="405FA339" w:rsidP="405FA339">
      <w:pPr>
        <w:spacing w:after="40"/>
        <w:rPr>
          <w:rFonts w:ascii="Georgia (Body)" w:eastAsia="Georgia (Body)" w:hAnsi="Georgia (Body)" w:cs="Georgia (Body)"/>
          <w:color w:val="3E97CC"/>
        </w:rPr>
      </w:pPr>
      <w:r w:rsidRPr="405FA339">
        <w:rPr>
          <w:rFonts w:ascii="Georgia (Body)" w:eastAsia="Georgia (Body)" w:hAnsi="Georgia (Body)" w:cs="Georgia (Body)"/>
          <w:color w:val="3E97CC"/>
        </w:rPr>
        <w:t>Confluent Control Center</w:t>
      </w:r>
    </w:p>
    <w:p w14:paraId="3FA3D8A1" w14:textId="2EE0FC22" w:rsidR="66FED754" w:rsidRDefault="405FA339" w:rsidP="405FA339">
      <w:pPr>
        <w:rPr>
          <w:rFonts w:ascii="Georgia (Body)" w:eastAsia="Georgia (Body)" w:hAnsi="Georgia (Body)" w:cs="Georgia (Body)"/>
          <w:color w:val="636467"/>
          <w:sz w:val="18"/>
          <w:szCs w:val="18"/>
        </w:rPr>
      </w:pPr>
      <w:r w:rsidRPr="405FA339">
        <w:rPr>
          <w:rFonts w:ascii="Georgia (Body)" w:eastAsia="Georgia (Body)" w:hAnsi="Georgia (Body)" w:cs="Georgia (Body)"/>
          <w:color w:val="636467"/>
          <w:sz w:val="18"/>
          <w:szCs w:val="18"/>
        </w:rPr>
        <w:t>Confluent Control Center is Confluent’s web-based tool for managing and monitoring Apache Kafka. It is part of Confluent Platform Enterprise and provides two key types of functionality for building and monitoring production data pipelines and streaming applications:</w:t>
      </w:r>
    </w:p>
    <w:p w14:paraId="01E16D9F" w14:textId="08FEFD3E" w:rsidR="66FED754" w:rsidRDefault="405FA339" w:rsidP="405FA339">
      <w:pPr>
        <w:pStyle w:val="ListParagraph"/>
        <w:numPr>
          <w:ilvl w:val="0"/>
          <w:numId w:val="20"/>
        </w:numPr>
        <w:rPr>
          <w:color w:val="636467"/>
          <w:sz w:val="18"/>
          <w:szCs w:val="18"/>
        </w:rPr>
      </w:pPr>
      <w:r w:rsidRPr="405FA339">
        <w:rPr>
          <w:rFonts w:ascii="Georgia (Body)" w:eastAsia="Georgia (Body)" w:hAnsi="Georgia (Body)" w:cs="Georgia (Body)"/>
          <w:color w:val="636467"/>
          <w:sz w:val="18"/>
          <w:szCs w:val="18"/>
        </w:rPr>
        <w:t xml:space="preserve"> </w:t>
      </w:r>
      <w:r w:rsidRPr="405FA339">
        <w:rPr>
          <w:rFonts w:ascii="Georgia (Body)" w:eastAsia="Georgia (Body)" w:hAnsi="Georgia (Body)" w:cs="Georgia (Body)"/>
          <w:b/>
          <w:bCs/>
          <w:color w:val="636467"/>
          <w:sz w:val="18"/>
          <w:szCs w:val="18"/>
        </w:rPr>
        <w:t xml:space="preserve">Data Stream Monitoring and Alerting: </w:t>
      </w:r>
      <w:r w:rsidRPr="405FA339">
        <w:rPr>
          <w:rFonts w:ascii="Georgia (Body)" w:eastAsia="Georgia (Body)" w:hAnsi="Georgia (Body)" w:cs="Georgia (Body)"/>
          <w:color w:val="636467"/>
          <w:sz w:val="18"/>
          <w:szCs w:val="18"/>
        </w:rPr>
        <w:t>You can use Control Center to monitor your data streams end to end, from producer to consumer. Use Control Center to verify that every message sent is received (and received only once), and to measure system performance end to end. Drill down to better understand cluster usage and identify any problems. Configure alerts to notify you when end-to-end performance does not match SLAs or measure whether messages sent were received.</w:t>
      </w:r>
    </w:p>
    <w:p w14:paraId="3B7E21C1" w14:textId="5D3B9F62" w:rsidR="66FED754" w:rsidRDefault="405FA339" w:rsidP="00237AF6">
      <w:pPr>
        <w:pStyle w:val="ListParagraph"/>
        <w:numPr>
          <w:ilvl w:val="0"/>
          <w:numId w:val="21"/>
        </w:numPr>
      </w:pPr>
      <w:r w:rsidRPr="405FA339">
        <w:rPr>
          <w:rFonts w:ascii="Georgia (Body)" w:eastAsia="Georgia (Body)" w:hAnsi="Georgia (Body)" w:cs="Georgia (Body)"/>
          <w:b/>
          <w:bCs/>
          <w:color w:val="636467"/>
          <w:sz w:val="18"/>
          <w:szCs w:val="18"/>
        </w:rPr>
        <w:t xml:space="preserve">Multi-cluster monitoring and management: </w:t>
      </w:r>
      <w:r w:rsidRPr="405FA339">
        <w:rPr>
          <w:rFonts w:ascii="Georgia (Body)" w:eastAsia="Georgia (Body)" w:hAnsi="Georgia (Body)" w:cs="Georgia (Body)"/>
          <w:color w:val="636467"/>
          <w:sz w:val="18"/>
          <w:szCs w:val="18"/>
        </w:rPr>
        <w:t>A single Control Center node can monitor data flows in multiple clusters and manage data replication between the clusters.</w:t>
      </w:r>
    </w:p>
    <w:p w14:paraId="21C0108B" w14:textId="126EE61B" w:rsidR="66FED754" w:rsidRDefault="405FA339" w:rsidP="00237AF6">
      <w:pPr>
        <w:pStyle w:val="ListParagraph"/>
        <w:numPr>
          <w:ilvl w:val="0"/>
          <w:numId w:val="21"/>
        </w:numPr>
      </w:pPr>
      <w:r w:rsidRPr="405FA339">
        <w:rPr>
          <w:rFonts w:ascii="Georgia (Body)" w:eastAsia="Georgia (Body)" w:hAnsi="Georgia (Body)" w:cs="Georgia (Body)"/>
          <w:b/>
          <w:bCs/>
          <w:color w:val="636467"/>
          <w:sz w:val="18"/>
          <w:szCs w:val="18"/>
        </w:rPr>
        <w:t xml:space="preserve">Kafka Connect configuration: </w:t>
      </w:r>
      <w:r w:rsidRPr="405FA339">
        <w:rPr>
          <w:rFonts w:ascii="Georgia (Body)" w:eastAsia="Georgia (Body)" w:hAnsi="Georgia (Body)" w:cs="Georgia (Body)"/>
          <w:color w:val="636467"/>
          <w:sz w:val="18"/>
          <w:szCs w:val="18"/>
        </w:rPr>
        <w:t>You can also use Control Center to manage and monitor Kafka Connect: the open source toolkit for connecting external systems to Kafka. You can easily add new sources to load data from external data systems and new sinks to write data into external data systems. Additionally, you can manage, monitor, and configure connectors with Confluent Control Center.</w:t>
      </w:r>
    </w:p>
    <w:p w14:paraId="0AFF0038" w14:textId="69CF4DE3" w:rsidR="00BD1933" w:rsidRPr="00330465" w:rsidRDefault="00BD1933" w:rsidP="405FA339">
      <w:pPr>
        <w:pStyle w:val="NoSpacing"/>
        <w:ind w:left="1440"/>
        <w:rPr>
          <w:rFonts w:ascii="Georgia (Body)" w:eastAsia="Georgia (Body)" w:hAnsi="Georgia (Body)" w:cs="Georgia (Body)"/>
        </w:rPr>
      </w:pPr>
      <w:bookmarkStart w:id="45" w:name="_Toc532821724"/>
      <w:bookmarkEnd w:id="45"/>
    </w:p>
    <w:p w14:paraId="5BDF9A7E" w14:textId="556F69B1" w:rsidR="3252137A" w:rsidRDefault="3252137A" w:rsidP="405FA339">
      <w:pPr>
        <w:pStyle w:val="NoSpacing"/>
        <w:ind w:left="1080"/>
        <w:rPr>
          <w:rFonts w:ascii="Georgia (Body)" w:eastAsia="Georgia (Body)" w:hAnsi="Georgia (Body)" w:cs="Georgia (Body)"/>
        </w:rPr>
      </w:pPr>
    </w:p>
    <w:p w14:paraId="49C598B2" w14:textId="70160F35" w:rsidR="00081CCF" w:rsidRDefault="25B55DC1" w:rsidP="405FA339">
      <w:pPr>
        <w:pStyle w:val="Heading2"/>
        <w:rPr>
          <w:rFonts w:ascii="Georgia (Body)" w:eastAsia="Georgia (Body)" w:hAnsi="Georgia (Body)" w:cs="Georgia (Body)"/>
        </w:rPr>
      </w:pPr>
      <w:bookmarkStart w:id="46" w:name="_Toc535563259"/>
      <w:bookmarkStart w:id="47" w:name="_Toc535920490"/>
      <w:commentRangeStart w:id="48"/>
      <w:r w:rsidRPr="25B55DC1">
        <w:rPr>
          <w:rFonts w:ascii="Georgia (Body)" w:eastAsia="Georgia (Body)" w:hAnsi="Georgia (Body)" w:cs="Georgia (Body)"/>
        </w:rPr>
        <w:t>Definitions</w:t>
      </w:r>
      <w:bookmarkEnd w:id="46"/>
      <w:bookmarkEnd w:id="47"/>
      <w:commentRangeEnd w:id="48"/>
      <w:r w:rsidR="00B059C6">
        <w:rPr>
          <w:rStyle w:val="CommentReference"/>
          <w:rFonts w:asciiTheme="minorHAnsi" w:eastAsiaTheme="minorHAnsi" w:hAnsiTheme="minorHAnsi" w:cstheme="minorBidi"/>
          <w:b w:val="0"/>
          <w:bCs w:val="0"/>
          <w:color w:val="auto"/>
        </w:rPr>
        <w:commentReference w:id="48"/>
      </w:r>
    </w:p>
    <w:p w14:paraId="6D04EDF0" w14:textId="34F96BC4" w:rsidR="000A75F9" w:rsidRDefault="000A75F9" w:rsidP="405FA339">
      <w:pPr>
        <w:rPr>
          <w:rFonts w:ascii="Georgia (Body)" w:eastAsia="Georgia (Body)" w:hAnsi="Georgia (Body)" w:cs="Georgia (Body)"/>
        </w:rPr>
      </w:pPr>
    </w:p>
    <w:p w14:paraId="71291316" w14:textId="44070AA8" w:rsidR="000A75F9" w:rsidRDefault="6E0364A4" w:rsidP="6E0364A4">
      <w:pPr>
        <w:pStyle w:val="NoSpacing"/>
        <w:numPr>
          <w:ilvl w:val="0"/>
          <w:numId w:val="3"/>
        </w:numPr>
      </w:pPr>
      <w:r w:rsidRPr="6E0364A4">
        <w:rPr>
          <w:rFonts w:ascii="Georgia (Body)" w:eastAsia="Georgia (Body)" w:hAnsi="Georgia (Body)" w:cs="Georgia (Body)"/>
        </w:rPr>
        <w:t>Complex Event Processing &amp; Complex Event Processing Engines</w:t>
      </w:r>
    </w:p>
    <w:p w14:paraId="524F4F8E" w14:textId="188D0703" w:rsidR="6E0364A4" w:rsidRDefault="6E0364A4" w:rsidP="6E0364A4">
      <w:pPr>
        <w:pStyle w:val="ListParagraph"/>
        <w:numPr>
          <w:ilvl w:val="1"/>
          <w:numId w:val="3"/>
        </w:numPr>
      </w:pPr>
      <w:r w:rsidRPr="6E0364A4">
        <w:t>Event processing is a method of tracking and analyzing (processing) streams of information (data) about things that happen (events) and derive a conclusion from them. Complex event processing, or CEP, is event processing that combines data from multiple sources to infer events or patterns that suggest more complicated circumstances.  The goal of complex event processing is to identify meaningful events (such as opportunities or threats) and respond to them as quickly as possible.</w:t>
      </w:r>
    </w:p>
    <w:p w14:paraId="1EF0BAB1" w14:textId="73A234CB" w:rsidR="6E0364A4" w:rsidRDefault="00FE017B" w:rsidP="6E0364A4">
      <w:pPr>
        <w:pStyle w:val="ListParagraph"/>
        <w:numPr>
          <w:ilvl w:val="1"/>
          <w:numId w:val="3"/>
        </w:numPr>
      </w:pPr>
      <w:hyperlink r:id="rId69">
        <w:r w:rsidR="6E0364A4" w:rsidRPr="6E0364A4">
          <w:rPr>
            <w:rStyle w:val="Hyperlink"/>
            <w:rFonts w:ascii="Georgia (Body)" w:eastAsia="Georgia (Body)" w:hAnsi="Georgia (Body)" w:cs="Georgia (Body)"/>
          </w:rPr>
          <w:t>https://www.quora.com/How-is-stream-processing-and-complex-event-processing-CEP-different</w:t>
        </w:r>
      </w:hyperlink>
    </w:p>
    <w:p w14:paraId="23DDFB20" w14:textId="6130BDBE" w:rsidR="6E0364A4" w:rsidRDefault="748869EE" w:rsidP="6E0364A4">
      <w:pPr>
        <w:pStyle w:val="NoSpacing"/>
        <w:numPr>
          <w:ilvl w:val="0"/>
          <w:numId w:val="3"/>
        </w:numPr>
      </w:pPr>
      <w:r w:rsidRPr="748869EE">
        <w:rPr>
          <w:rFonts w:ascii="Georgia (Body)" w:eastAsia="Georgia (Body)" w:hAnsi="Georgia (Body)" w:cs="Georgia (Body)"/>
        </w:rPr>
        <w:t>Event Stream Processing &amp; Stream Processing Engines</w:t>
      </w:r>
    </w:p>
    <w:p w14:paraId="5FFDD73A" w14:textId="594DFD41" w:rsidR="748869EE" w:rsidRDefault="748869EE" w:rsidP="748869EE">
      <w:pPr>
        <w:pStyle w:val="NoSpacing"/>
        <w:numPr>
          <w:ilvl w:val="1"/>
          <w:numId w:val="3"/>
        </w:numPr>
        <w:rPr>
          <w:color w:val="222222"/>
        </w:rPr>
      </w:pPr>
      <w:r w:rsidRPr="748869EE">
        <w:rPr>
          <w:rFonts w:ascii="Georgia (Body)" w:eastAsia="Georgia (Body)" w:hAnsi="Georgia (Body)" w:cs="Georgia (Body)"/>
          <w:color w:val="222222"/>
        </w:rPr>
        <w:t>Event stream processing, or ESP, is a set of technologies designed to assist the construction of event-driven information systems. ESP technologies include event visualization, event databases, event-driven middleware, and event processing languages, or complex event processing.</w:t>
      </w:r>
    </w:p>
    <w:p w14:paraId="02A5402C" w14:textId="4AC3907D" w:rsidR="6E0364A4" w:rsidRDefault="00FE017B" w:rsidP="6E0364A4">
      <w:pPr>
        <w:pStyle w:val="NoSpacing"/>
        <w:numPr>
          <w:ilvl w:val="1"/>
          <w:numId w:val="3"/>
        </w:numPr>
        <w:rPr>
          <w:color w:val="002B45"/>
        </w:rPr>
      </w:pPr>
      <w:hyperlink r:id="rId70">
        <w:r w:rsidR="6E0364A4" w:rsidRPr="6E0364A4">
          <w:rPr>
            <w:rStyle w:val="Hyperlink"/>
            <w:rFonts w:ascii="Georgia (Body)" w:eastAsia="Georgia (Body)" w:hAnsi="Georgia (Body)" w:cs="Georgia (Body)"/>
          </w:rPr>
          <w:t>https://www.quora.com/How-is-stream-processing-and-complex-event-processing-CEP-different</w:t>
        </w:r>
      </w:hyperlink>
    </w:p>
    <w:p w14:paraId="047129FB" w14:textId="0BE30255" w:rsidR="6E0364A4" w:rsidRDefault="00FE017B" w:rsidP="6E0364A4">
      <w:pPr>
        <w:pStyle w:val="NoSpacing"/>
        <w:numPr>
          <w:ilvl w:val="1"/>
          <w:numId w:val="3"/>
        </w:numPr>
      </w:pPr>
      <w:hyperlink r:id="rId71">
        <w:r w:rsidR="6E0364A4" w:rsidRPr="6E0364A4">
          <w:rPr>
            <w:rStyle w:val="Hyperlink"/>
            <w:rFonts w:ascii="Georgia (Body)" w:eastAsia="Georgia (Body)" w:hAnsi="Georgia (Body)" w:cs="Georgia (Body)"/>
          </w:rPr>
          <w:t>https://www.bmc.com/blogs/event-stream-processing/</w:t>
        </w:r>
      </w:hyperlink>
    </w:p>
    <w:p w14:paraId="1F8C39DE" w14:textId="3F5853D9" w:rsidR="6E0364A4" w:rsidRDefault="6E0364A4" w:rsidP="6E0364A4">
      <w:pPr>
        <w:pStyle w:val="NoSpacing"/>
        <w:numPr>
          <w:ilvl w:val="0"/>
          <w:numId w:val="3"/>
        </w:numPr>
        <w:rPr>
          <w:color w:val="002B45"/>
        </w:rPr>
      </w:pPr>
      <w:r w:rsidRPr="6E0364A4">
        <w:rPr>
          <w:rFonts w:ascii="Georgia (Body)" w:eastAsia="Georgia (Body)" w:hAnsi="Georgia (Body)" w:cs="Georgia (Body)"/>
        </w:rPr>
        <w:t>Broker</w:t>
      </w:r>
    </w:p>
    <w:p w14:paraId="41CAEC31" w14:textId="4C8FD42A" w:rsidR="6E0364A4" w:rsidRDefault="6E0364A4" w:rsidP="6E0364A4">
      <w:pPr>
        <w:pStyle w:val="NoSpacing"/>
        <w:numPr>
          <w:ilvl w:val="1"/>
          <w:numId w:val="3"/>
        </w:numPr>
        <w:rPr>
          <w:color w:val="002B45"/>
        </w:rPr>
      </w:pPr>
    </w:p>
    <w:p w14:paraId="7CE814CE" w14:textId="75120D5A" w:rsidR="6E0364A4" w:rsidRDefault="6E0364A4" w:rsidP="6E0364A4">
      <w:pPr>
        <w:pStyle w:val="NoSpacing"/>
        <w:numPr>
          <w:ilvl w:val="0"/>
          <w:numId w:val="3"/>
        </w:numPr>
        <w:rPr>
          <w:color w:val="002B45"/>
        </w:rPr>
      </w:pPr>
      <w:r w:rsidRPr="6E0364A4">
        <w:rPr>
          <w:rFonts w:ascii="Georgia (Body)" w:eastAsia="Georgia (Body)" w:hAnsi="Georgia (Body)" w:cs="Georgia (Body)"/>
        </w:rPr>
        <w:t>Record</w:t>
      </w:r>
    </w:p>
    <w:p w14:paraId="2D1DCA72" w14:textId="1449BA42" w:rsidR="6E0364A4" w:rsidRDefault="6E0364A4" w:rsidP="6E0364A4">
      <w:pPr>
        <w:pStyle w:val="NoSpacing"/>
        <w:numPr>
          <w:ilvl w:val="1"/>
          <w:numId w:val="3"/>
        </w:numPr>
      </w:pPr>
      <w:r w:rsidRPr="6E0364A4">
        <w:rPr>
          <w:rFonts w:ascii="Georgia (Body)" w:eastAsia="Georgia (Body)" w:hAnsi="Georgia (Body)" w:cs="Georgia (Body)"/>
        </w:rPr>
        <w:t xml:space="preserve">Producer sends messages to Kafka in the form of records. A record is a key-value pair. It contains the topic name and partition number to be sent. Kafka broker keeps records inside topic partitions. Records sequence is maintained at the partition level. You can define the logic on which basis partition will be determined. </w:t>
      </w:r>
    </w:p>
    <w:p w14:paraId="3D987EC1" w14:textId="6E403995" w:rsidR="6E0364A4" w:rsidRDefault="6E0364A4" w:rsidP="6E0364A4">
      <w:pPr>
        <w:pStyle w:val="NoSpacing"/>
        <w:numPr>
          <w:ilvl w:val="0"/>
          <w:numId w:val="3"/>
        </w:numPr>
        <w:rPr>
          <w:color w:val="002B45"/>
        </w:rPr>
      </w:pPr>
      <w:r w:rsidRPr="6E0364A4">
        <w:rPr>
          <w:rFonts w:ascii="Georgia (Body)" w:eastAsia="Georgia (Body)" w:hAnsi="Georgia (Body)" w:cs="Georgia (Body)"/>
        </w:rPr>
        <w:t>Topic</w:t>
      </w:r>
    </w:p>
    <w:p w14:paraId="666E9E9D" w14:textId="56E6BCFA" w:rsidR="6E0364A4" w:rsidRDefault="6E0364A4" w:rsidP="6E0364A4">
      <w:pPr>
        <w:pStyle w:val="NoSpacing"/>
        <w:numPr>
          <w:ilvl w:val="1"/>
          <w:numId w:val="3"/>
        </w:numPr>
      </w:pPr>
      <w:r w:rsidRPr="6E0364A4">
        <w:rPr>
          <w:rFonts w:ascii="Georgia (Body)" w:eastAsia="Georgia (Body)" w:hAnsi="Georgia (Body)" w:cs="Georgia (Body)"/>
        </w:rPr>
        <w:t>Producer writes a record on a topic and the consumer listens to it. A topic can have many partitions but must have at least one.</w:t>
      </w:r>
    </w:p>
    <w:p w14:paraId="74032104" w14:textId="4514F763" w:rsidR="6E0364A4" w:rsidRDefault="6E0364A4" w:rsidP="6E0364A4">
      <w:pPr>
        <w:pStyle w:val="NoSpacing"/>
        <w:numPr>
          <w:ilvl w:val="0"/>
          <w:numId w:val="3"/>
        </w:numPr>
        <w:rPr>
          <w:color w:val="002B45"/>
        </w:rPr>
      </w:pPr>
      <w:r w:rsidRPr="6E0364A4">
        <w:rPr>
          <w:rFonts w:ascii="Georgia (Body)" w:eastAsia="Georgia (Body)" w:hAnsi="Georgia (Body)" w:cs="Georgia (Body)"/>
        </w:rPr>
        <w:t>Partition</w:t>
      </w:r>
    </w:p>
    <w:p w14:paraId="110E8C81" w14:textId="0BEC2AD6" w:rsidR="6E0364A4" w:rsidRDefault="6E0364A4" w:rsidP="6E0364A4">
      <w:pPr>
        <w:pStyle w:val="NoSpacing"/>
        <w:numPr>
          <w:ilvl w:val="1"/>
          <w:numId w:val="3"/>
        </w:numPr>
      </w:pPr>
      <w:r w:rsidRPr="6E0364A4">
        <w:rPr>
          <w:rFonts w:ascii="Georgia (Body)" w:eastAsia="Georgia (Body)" w:hAnsi="Georgia (Body)" w:cs="Georgia (Body)"/>
        </w:rPr>
        <w:t>A topic partition is a unit of parallelism in Kafka, i.e. two consumers cannot consume messages from the same partition at the same time. A consumer can consume from multiple partitions at the same time.</w:t>
      </w:r>
    </w:p>
    <w:p w14:paraId="52DC1405" w14:textId="1A5BD95D" w:rsidR="6E0364A4" w:rsidRDefault="6E0364A4" w:rsidP="6E0364A4">
      <w:pPr>
        <w:pStyle w:val="NoSpacing"/>
        <w:numPr>
          <w:ilvl w:val="0"/>
          <w:numId w:val="3"/>
        </w:numPr>
        <w:rPr>
          <w:color w:val="002B45"/>
        </w:rPr>
      </w:pPr>
      <w:r w:rsidRPr="6E0364A4">
        <w:rPr>
          <w:rFonts w:ascii="Georgia (Body)" w:eastAsia="Georgia (Body)" w:hAnsi="Georgia (Body)" w:cs="Georgia (Body)"/>
        </w:rPr>
        <w:t>Offset</w:t>
      </w:r>
    </w:p>
    <w:p w14:paraId="2606F5AE" w14:textId="32265662" w:rsidR="6E0364A4" w:rsidRDefault="6E0364A4" w:rsidP="6E0364A4">
      <w:pPr>
        <w:pStyle w:val="NoSpacing"/>
        <w:numPr>
          <w:ilvl w:val="1"/>
          <w:numId w:val="3"/>
        </w:numPr>
      </w:pPr>
      <w:r w:rsidRPr="6E0364A4">
        <w:rPr>
          <w:rFonts w:ascii="Georgia (Body)" w:eastAsia="Georgia (Body)" w:hAnsi="Georgia (Body)" w:cs="Georgia (Body)"/>
        </w:rPr>
        <w:t>A record in a partition has an offset associated with it. Think of it like this: partition is like an array; offsets are like indexes.</w:t>
      </w:r>
    </w:p>
    <w:p w14:paraId="68ECB28A" w14:textId="335A5637" w:rsidR="6E0364A4" w:rsidRDefault="6E0364A4" w:rsidP="6E0364A4">
      <w:pPr>
        <w:pStyle w:val="NoSpacing"/>
        <w:numPr>
          <w:ilvl w:val="0"/>
          <w:numId w:val="3"/>
        </w:numPr>
        <w:rPr>
          <w:color w:val="002B45"/>
        </w:rPr>
      </w:pPr>
      <w:r w:rsidRPr="6E0364A4">
        <w:rPr>
          <w:rFonts w:ascii="Georgia (Body)" w:eastAsia="Georgia (Body)" w:hAnsi="Georgia (Body)" w:cs="Georgia (Body)"/>
        </w:rPr>
        <w:t>Producer</w:t>
      </w:r>
    </w:p>
    <w:p w14:paraId="7316FD9E" w14:textId="400F2CAC" w:rsidR="6E0364A4" w:rsidRDefault="6E0364A4" w:rsidP="6E0364A4">
      <w:pPr>
        <w:pStyle w:val="NoSpacing"/>
        <w:numPr>
          <w:ilvl w:val="1"/>
          <w:numId w:val="3"/>
        </w:numPr>
      </w:pPr>
      <w:r w:rsidRPr="6E0364A4">
        <w:rPr>
          <w:rFonts w:ascii="Georgia (Body)" w:eastAsia="Georgia (Body)" w:hAnsi="Georgia (Body)" w:cs="Georgia (Body)"/>
        </w:rPr>
        <w:t>Creates a record and publishes it to the broker.</w:t>
      </w:r>
    </w:p>
    <w:p w14:paraId="74941A88" w14:textId="0BEDB6A2" w:rsidR="6E0364A4" w:rsidRDefault="6E0364A4" w:rsidP="6E0364A4">
      <w:pPr>
        <w:pStyle w:val="NoSpacing"/>
        <w:numPr>
          <w:ilvl w:val="0"/>
          <w:numId w:val="3"/>
        </w:numPr>
        <w:rPr>
          <w:color w:val="002B45"/>
        </w:rPr>
      </w:pPr>
      <w:r w:rsidRPr="6E0364A4">
        <w:rPr>
          <w:rFonts w:ascii="Georgia (Body)" w:eastAsia="Georgia (Body)" w:hAnsi="Georgia (Body)" w:cs="Georgia (Body)"/>
        </w:rPr>
        <w:t>Consumer</w:t>
      </w:r>
    </w:p>
    <w:p w14:paraId="19097154" w14:textId="5B3D59E1" w:rsidR="6E0364A4" w:rsidRDefault="6E0364A4" w:rsidP="6E0364A4">
      <w:pPr>
        <w:pStyle w:val="NoSpacing"/>
        <w:numPr>
          <w:ilvl w:val="1"/>
          <w:numId w:val="3"/>
        </w:numPr>
      </w:pPr>
      <w:r w:rsidRPr="6E0364A4">
        <w:rPr>
          <w:rFonts w:ascii="Georgia (Body)" w:eastAsia="Georgia (Body)" w:hAnsi="Georgia (Body)" w:cs="Georgia (Body)"/>
        </w:rPr>
        <w:t>Consumes records from the broker.</w:t>
      </w:r>
    </w:p>
    <w:p w14:paraId="0163906F" w14:textId="5157268B" w:rsidR="6E0364A4" w:rsidRDefault="6E0364A4" w:rsidP="6E0364A4">
      <w:pPr>
        <w:pStyle w:val="NoSpacing"/>
        <w:numPr>
          <w:ilvl w:val="0"/>
          <w:numId w:val="3"/>
        </w:numPr>
        <w:rPr>
          <w:color w:val="002B45"/>
        </w:rPr>
      </w:pPr>
      <w:r w:rsidRPr="6E0364A4">
        <w:rPr>
          <w:rFonts w:ascii="Georgia (Body)" w:eastAsia="Georgia (Body)" w:hAnsi="Georgia (Body)" w:cs="Georgia (Body)"/>
        </w:rPr>
        <w:t>Commands</w:t>
      </w:r>
    </w:p>
    <w:p w14:paraId="1D9C172C" w14:textId="4D585F14" w:rsidR="6E0364A4" w:rsidRDefault="6E0364A4" w:rsidP="6E0364A4">
      <w:pPr>
        <w:pStyle w:val="NoSpacing"/>
        <w:numPr>
          <w:ilvl w:val="1"/>
          <w:numId w:val="3"/>
        </w:numPr>
      </w:pPr>
      <w:r w:rsidRPr="6E0364A4">
        <w:rPr>
          <w:rFonts w:ascii="Georgia (Body)" w:eastAsia="Georgia (Body)" w:hAnsi="Georgia (Body)" w:cs="Georgia (Body)"/>
        </w:rPr>
        <w:t>In Kafka, a setup directory inside the bin folder is a script (kafka-topics.sh), using which, we can create and delete topics and check the list of topics. Go to the Kafka home directory.</w:t>
      </w:r>
    </w:p>
    <w:p w14:paraId="4FCE196B" w14:textId="682A35DB" w:rsidR="000A75F9" w:rsidRDefault="000A75F9" w:rsidP="405FA339">
      <w:pPr>
        <w:pStyle w:val="NoSpacing"/>
        <w:jc w:val="center"/>
        <w:rPr>
          <w:rFonts w:ascii="Georgia (Body)" w:eastAsia="Georgia (Body)" w:hAnsi="Georgia (Body)" w:cs="Georgia (Body)"/>
          <w:color w:val="FF0000"/>
        </w:rPr>
      </w:pPr>
    </w:p>
    <w:p w14:paraId="1895F7F7" w14:textId="556F69B1" w:rsidR="6E0364A4" w:rsidRDefault="6E0364A4" w:rsidP="6E0364A4">
      <w:pPr>
        <w:pStyle w:val="NoSpacing"/>
        <w:ind w:left="1080"/>
        <w:rPr>
          <w:rFonts w:ascii="Georgia (Body)" w:eastAsia="Georgia (Body)" w:hAnsi="Georgia (Body)" w:cs="Georgia (Body)"/>
        </w:rPr>
      </w:pPr>
    </w:p>
    <w:p w14:paraId="0DFE82AD" w14:textId="4761450F" w:rsidR="6E0364A4" w:rsidRDefault="6E0364A4" w:rsidP="6E0364A4">
      <w:pPr>
        <w:pStyle w:val="Heading2"/>
        <w:rPr>
          <w:rFonts w:ascii="Georgia (Body)" w:eastAsia="Georgia (Body)" w:hAnsi="Georgia (Body)" w:cs="Georgia (Body)"/>
        </w:rPr>
      </w:pPr>
      <w:r w:rsidRPr="6E0364A4">
        <w:rPr>
          <w:rFonts w:ascii="Georgia (Body)" w:eastAsia="Georgia (Body)" w:hAnsi="Georgia (Body)" w:cs="Georgia (Body)"/>
        </w:rPr>
        <w:t>Links</w:t>
      </w:r>
    </w:p>
    <w:p w14:paraId="4A16653B" w14:textId="34F96BC4" w:rsidR="6E0364A4" w:rsidRDefault="6E0364A4" w:rsidP="6E0364A4">
      <w:pPr>
        <w:rPr>
          <w:rFonts w:ascii="Georgia (Body)" w:eastAsia="Georgia (Body)" w:hAnsi="Georgia (Body)" w:cs="Georgia (Body)"/>
        </w:rPr>
      </w:pPr>
    </w:p>
    <w:p w14:paraId="282952FC" w14:textId="5456140F" w:rsidR="6E0364A4" w:rsidRDefault="6E0364A4" w:rsidP="6E0364A4">
      <w:pPr>
        <w:pStyle w:val="NoSpacing"/>
        <w:numPr>
          <w:ilvl w:val="0"/>
          <w:numId w:val="4"/>
        </w:numPr>
      </w:pPr>
      <w:r w:rsidRPr="6E0364A4">
        <w:rPr>
          <w:rFonts w:ascii="Georgia (Body)" w:eastAsia="Georgia (Body)" w:hAnsi="Georgia (Body)" w:cs="Georgia (Body)"/>
        </w:rPr>
        <w:t>Related SOD and Reference Architectures</w:t>
      </w:r>
    </w:p>
    <w:p w14:paraId="588EEB35" w14:textId="663D7A87" w:rsidR="6E0364A4" w:rsidRDefault="00FE017B" w:rsidP="6E0364A4">
      <w:pPr>
        <w:pStyle w:val="NoSpacing"/>
        <w:numPr>
          <w:ilvl w:val="1"/>
          <w:numId w:val="4"/>
        </w:numPr>
      </w:pPr>
      <w:hyperlink r:id="rId72">
        <w:r w:rsidR="6E0364A4" w:rsidRPr="6E0364A4">
          <w:rPr>
            <w:rStyle w:val="Hyperlink"/>
            <w:rFonts w:ascii="Georgia (Body)" w:eastAsia="Georgia (Body)" w:hAnsi="Georgia (Body)" w:cs="Georgia (Body)"/>
          </w:rPr>
          <w:t>Cloud Native Platform Reference Architectecture</w:t>
        </w:r>
      </w:hyperlink>
    </w:p>
    <w:p w14:paraId="2058C3B0" w14:textId="4D4F0387" w:rsidR="6E0364A4" w:rsidRDefault="00FE017B" w:rsidP="6E0364A4">
      <w:pPr>
        <w:numPr>
          <w:ilvl w:val="1"/>
          <w:numId w:val="4"/>
        </w:numPr>
        <w:spacing w:after="0"/>
      </w:pPr>
      <w:hyperlink r:id="rId73">
        <w:r w:rsidR="6E0364A4" w:rsidRPr="6E0364A4">
          <w:rPr>
            <w:rStyle w:val="Hyperlink"/>
            <w:rFonts w:eastAsiaTheme="minorEastAsia"/>
          </w:rPr>
          <w:t>Integration Reference Architecture</w:t>
        </w:r>
      </w:hyperlink>
    </w:p>
    <w:p w14:paraId="12DD5CF0" w14:textId="7DB2DD85" w:rsidR="6E0364A4" w:rsidRDefault="00FE017B" w:rsidP="6E0364A4">
      <w:pPr>
        <w:numPr>
          <w:ilvl w:val="1"/>
          <w:numId w:val="4"/>
        </w:numPr>
        <w:spacing w:after="0"/>
      </w:pPr>
      <w:hyperlink r:id="rId74">
        <w:r w:rsidR="6E0364A4" w:rsidRPr="6E0364A4">
          <w:rPr>
            <w:rStyle w:val="Hyperlink"/>
            <w:rFonts w:eastAsiaTheme="minorEastAsia"/>
          </w:rPr>
          <w:t>Integration Statement of Direction</w:t>
        </w:r>
      </w:hyperlink>
    </w:p>
    <w:p w14:paraId="72499D48" w14:textId="4A5491E5" w:rsidR="6E0364A4" w:rsidRDefault="00FE017B" w:rsidP="6E0364A4">
      <w:pPr>
        <w:numPr>
          <w:ilvl w:val="1"/>
          <w:numId w:val="4"/>
        </w:numPr>
        <w:spacing w:after="0"/>
      </w:pPr>
      <w:hyperlink r:id="rId75">
        <w:r w:rsidR="6E0364A4" w:rsidRPr="6E0364A4">
          <w:rPr>
            <w:rStyle w:val="Hyperlink"/>
            <w:rFonts w:eastAsiaTheme="minorEastAsia"/>
          </w:rPr>
          <w:t>Cloud Infrastructure Reference Architecture</w:t>
        </w:r>
      </w:hyperlink>
    </w:p>
    <w:p w14:paraId="49AEF969" w14:textId="2018B5CB" w:rsidR="6E0364A4" w:rsidRDefault="6E0364A4" w:rsidP="6E0364A4">
      <w:pPr>
        <w:pStyle w:val="NoSpacing"/>
        <w:numPr>
          <w:ilvl w:val="1"/>
          <w:numId w:val="4"/>
        </w:numPr>
        <w:rPr>
          <w:color w:val="C00000"/>
        </w:rPr>
      </w:pPr>
      <w:r w:rsidRPr="6E0364A4">
        <w:rPr>
          <w:rFonts w:ascii="Georgia (Body)" w:eastAsia="Georgia (Body)" w:hAnsi="Georgia (Body)" w:cs="Georgia (Body)"/>
          <w:color w:val="C00000"/>
          <w:highlight w:val="yellow"/>
        </w:rPr>
        <w:t>Add Data Classification and Data Reference</w:t>
      </w:r>
    </w:p>
    <w:p w14:paraId="5BBB48A1" w14:textId="5A9E381F" w:rsidR="6E0364A4" w:rsidRDefault="6E0364A4" w:rsidP="6E0364A4">
      <w:pPr>
        <w:pStyle w:val="NoSpacing"/>
        <w:numPr>
          <w:ilvl w:val="0"/>
          <w:numId w:val="4"/>
        </w:numPr>
      </w:pPr>
      <w:r w:rsidRPr="6E0364A4">
        <w:rPr>
          <w:rFonts w:ascii="Georgia (Body)" w:eastAsia="Georgia (Body)" w:hAnsi="Georgia (Body)" w:cs="Georgia (Body)"/>
        </w:rPr>
        <w:t>Enterprise Message Integration</w:t>
      </w:r>
    </w:p>
    <w:p w14:paraId="05B10AEF" w14:textId="1448922D" w:rsidR="6E0364A4" w:rsidRDefault="00FE017B" w:rsidP="6E0364A4">
      <w:pPr>
        <w:pStyle w:val="NoSpacing"/>
        <w:numPr>
          <w:ilvl w:val="1"/>
          <w:numId w:val="4"/>
        </w:numPr>
      </w:pPr>
      <w:hyperlink r:id="rId76">
        <w:r w:rsidR="6E0364A4" w:rsidRPr="6E0364A4">
          <w:rPr>
            <w:rStyle w:val="Hyperlink"/>
            <w:rFonts w:ascii="Georgia (Body)" w:eastAsia="Georgia (Body)" w:hAnsi="Georgia (Body)" w:cs="Georgia (Body)"/>
            <w:color w:val="auto"/>
          </w:rPr>
          <w:t>ETS Message Integration</w:t>
        </w:r>
      </w:hyperlink>
    </w:p>
    <w:p w14:paraId="5F6C880F" w14:textId="3F45363A" w:rsidR="6E0364A4" w:rsidRDefault="00FE017B" w:rsidP="6E0364A4">
      <w:pPr>
        <w:pStyle w:val="NoSpacing"/>
        <w:numPr>
          <w:ilvl w:val="1"/>
          <w:numId w:val="4"/>
        </w:numPr>
      </w:pPr>
      <w:hyperlink r:id="rId77">
        <w:r w:rsidR="6E0364A4" w:rsidRPr="6E0364A4">
          <w:rPr>
            <w:rStyle w:val="Hyperlink"/>
            <w:rFonts w:ascii="Georgia (Body)" w:eastAsia="Georgia (Body)" w:hAnsi="Georgia (Body)" w:cs="Georgia (Body)"/>
            <w:color w:val="auto"/>
          </w:rPr>
          <w:t>Enterprise Integration Patterns</w:t>
        </w:r>
      </w:hyperlink>
    </w:p>
    <w:p w14:paraId="702466B7" w14:textId="0E538DC1" w:rsidR="6E0364A4" w:rsidRDefault="6E0364A4" w:rsidP="6E0364A4">
      <w:pPr>
        <w:pStyle w:val="NoSpacing"/>
        <w:numPr>
          <w:ilvl w:val="0"/>
          <w:numId w:val="4"/>
        </w:numPr>
      </w:pPr>
      <w:r w:rsidRPr="6E0364A4">
        <w:rPr>
          <w:rFonts w:ascii="Georgia (Body)" w:eastAsia="Georgia (Body)" w:hAnsi="Georgia (Body)" w:cs="Georgia (Body)"/>
        </w:rPr>
        <w:t>Streaming Platforms and Tools</w:t>
      </w:r>
    </w:p>
    <w:p w14:paraId="792B08BF" w14:textId="103B1A0E" w:rsidR="6E0364A4" w:rsidRDefault="00FE017B" w:rsidP="6E0364A4">
      <w:pPr>
        <w:pStyle w:val="NoSpacing"/>
        <w:numPr>
          <w:ilvl w:val="1"/>
          <w:numId w:val="4"/>
        </w:numPr>
      </w:pPr>
      <w:hyperlink r:id="rId78">
        <w:r w:rsidR="6E0364A4" w:rsidRPr="6E0364A4">
          <w:rPr>
            <w:rStyle w:val="Hyperlink"/>
            <w:rFonts w:ascii="Georgia (Body)" w:eastAsia="Georgia (Body)" w:hAnsi="Georgia (Body)" w:cs="Georgia (Body)"/>
            <w:color w:val="auto"/>
          </w:rPr>
          <w:t>Kafka</w:t>
        </w:r>
      </w:hyperlink>
    </w:p>
    <w:p w14:paraId="3EF2BA73" w14:textId="500C03E5" w:rsidR="6E0364A4" w:rsidRDefault="00FE017B" w:rsidP="6E0364A4">
      <w:pPr>
        <w:pStyle w:val="NoSpacing"/>
        <w:numPr>
          <w:ilvl w:val="1"/>
          <w:numId w:val="4"/>
        </w:numPr>
      </w:pPr>
      <w:hyperlink r:id="rId79">
        <w:r w:rsidR="6E0364A4" w:rsidRPr="6E0364A4">
          <w:rPr>
            <w:rStyle w:val="Hyperlink"/>
            <w:rFonts w:ascii="Georgia (Body)" w:eastAsia="Georgia (Body)" w:hAnsi="Georgia (Body)" w:cs="Georgia (Body)"/>
            <w:color w:val="auto"/>
          </w:rPr>
          <w:t>Confluent Docs</w:t>
        </w:r>
      </w:hyperlink>
    </w:p>
    <w:p w14:paraId="201603DD" w14:textId="262065BB" w:rsidR="6E0364A4" w:rsidRDefault="00FE017B" w:rsidP="6E0364A4">
      <w:pPr>
        <w:pStyle w:val="NoSpacing"/>
        <w:numPr>
          <w:ilvl w:val="1"/>
          <w:numId w:val="4"/>
        </w:numPr>
      </w:pPr>
      <w:hyperlink r:id="rId80">
        <w:r w:rsidR="6E0364A4" w:rsidRPr="6E0364A4">
          <w:rPr>
            <w:rStyle w:val="Hyperlink"/>
            <w:rFonts w:ascii="Georgia (Body)" w:eastAsia="Georgia (Body)" w:hAnsi="Georgia (Body)" w:cs="Georgia (Body)"/>
            <w:color w:val="auto"/>
          </w:rPr>
          <w:t>Amazon Managed Streaming for Kafka</w:t>
        </w:r>
      </w:hyperlink>
      <w:r w:rsidR="6E0364A4" w:rsidRPr="6E0364A4">
        <w:rPr>
          <w:rFonts w:ascii="Georgia (Body)" w:eastAsia="Georgia (Body)" w:hAnsi="Georgia (Body)" w:cs="Georgia (Body)"/>
        </w:rPr>
        <w:t xml:space="preserve"> (preview)</w:t>
      </w:r>
    </w:p>
    <w:p w14:paraId="63B64BE9" w14:textId="095FDD86" w:rsidR="6E0364A4" w:rsidRDefault="00FE017B" w:rsidP="6E0364A4">
      <w:pPr>
        <w:pStyle w:val="NoSpacing"/>
        <w:numPr>
          <w:ilvl w:val="1"/>
          <w:numId w:val="4"/>
        </w:numPr>
      </w:pPr>
      <w:hyperlink r:id="rId81">
        <w:r w:rsidR="6E0364A4" w:rsidRPr="6E0364A4">
          <w:rPr>
            <w:rStyle w:val="Hyperlink"/>
            <w:rFonts w:ascii="Georgia (Body)" w:eastAsia="Georgia (Body)" w:hAnsi="Georgia (Body)" w:cs="Georgia (Body)"/>
            <w:color w:val="auto"/>
          </w:rPr>
          <w:t>Amazon Kinesis Data Firehose</w:t>
        </w:r>
      </w:hyperlink>
    </w:p>
    <w:p w14:paraId="14D3E871" w14:textId="7EE33CEF" w:rsidR="6E0364A4" w:rsidRDefault="00FE017B" w:rsidP="6E0364A4">
      <w:pPr>
        <w:pStyle w:val="NoSpacing"/>
        <w:numPr>
          <w:ilvl w:val="1"/>
          <w:numId w:val="4"/>
        </w:numPr>
      </w:pPr>
      <w:hyperlink r:id="rId82">
        <w:r w:rsidR="6E0364A4" w:rsidRPr="6E0364A4">
          <w:rPr>
            <w:rStyle w:val="Hyperlink"/>
            <w:rFonts w:ascii="Georgia (Body)" w:eastAsia="Georgia (Body)" w:hAnsi="Georgia (Body)" w:cs="Georgia (Body)"/>
            <w:color w:val="auto"/>
          </w:rPr>
          <w:t>Apache Storm</w:t>
        </w:r>
      </w:hyperlink>
    </w:p>
    <w:p w14:paraId="4872F052" w14:textId="767D9011" w:rsidR="6E0364A4" w:rsidRDefault="6E0364A4" w:rsidP="6E0364A4">
      <w:pPr>
        <w:pStyle w:val="NoSpacing"/>
        <w:numPr>
          <w:ilvl w:val="0"/>
          <w:numId w:val="4"/>
        </w:numPr>
      </w:pPr>
      <w:r w:rsidRPr="6E0364A4">
        <w:rPr>
          <w:rFonts w:ascii="Georgia (Body)" w:eastAsia="Georgia (Body)" w:hAnsi="Georgia (Body)" w:cs="Georgia (Body)"/>
        </w:rPr>
        <w:t>Streaming Architecture</w:t>
      </w:r>
    </w:p>
    <w:p w14:paraId="0389DC6F" w14:textId="4BAACDA0" w:rsidR="6E0364A4" w:rsidRDefault="00FE017B" w:rsidP="6E0364A4">
      <w:pPr>
        <w:pStyle w:val="NoSpacing"/>
        <w:numPr>
          <w:ilvl w:val="1"/>
          <w:numId w:val="4"/>
        </w:numPr>
      </w:pPr>
      <w:hyperlink r:id="rId83">
        <w:r w:rsidR="6E0364A4" w:rsidRPr="6E0364A4">
          <w:rPr>
            <w:rStyle w:val="Hyperlink"/>
            <w:rFonts w:ascii="Georgia (Body)" w:eastAsia="Georgia (Body)" w:hAnsi="Georgia (Body)" w:cs="Georgia (Body)"/>
            <w:color w:val="auto"/>
          </w:rPr>
          <w:t>O’Reilly Streaming Architecture</w:t>
        </w:r>
      </w:hyperlink>
    </w:p>
    <w:p w14:paraId="456CE2F1" w14:textId="2AE724D0" w:rsidR="6E0364A4" w:rsidRDefault="00FE017B" w:rsidP="6E0364A4">
      <w:pPr>
        <w:pStyle w:val="NoSpacing"/>
        <w:numPr>
          <w:ilvl w:val="1"/>
          <w:numId w:val="4"/>
        </w:numPr>
      </w:pPr>
      <w:hyperlink r:id="rId84">
        <w:r w:rsidR="6E0364A4" w:rsidRPr="6E0364A4">
          <w:rPr>
            <w:rStyle w:val="Hyperlink"/>
            <w:rFonts w:ascii="Georgia (Body)" w:eastAsia="Georgia (Body)" w:hAnsi="Georgia (Body)" w:cs="Georgia (Body)"/>
            <w:color w:val="auto"/>
          </w:rPr>
          <w:t>Lambda</w:t>
        </w:r>
      </w:hyperlink>
    </w:p>
    <w:p w14:paraId="21098A81" w14:textId="1B9DAB8A" w:rsidR="6E0364A4" w:rsidRDefault="00FE017B" w:rsidP="6E0364A4">
      <w:pPr>
        <w:pStyle w:val="NoSpacing"/>
        <w:numPr>
          <w:ilvl w:val="1"/>
          <w:numId w:val="4"/>
        </w:numPr>
      </w:pPr>
      <w:hyperlink r:id="rId85">
        <w:r w:rsidR="6E0364A4" w:rsidRPr="6E0364A4">
          <w:rPr>
            <w:rStyle w:val="Hyperlink"/>
            <w:rFonts w:ascii="Georgia (Body)" w:eastAsia="Georgia (Body)" w:hAnsi="Georgia (Body)" w:cs="Georgia (Body)"/>
            <w:color w:val="auto"/>
          </w:rPr>
          <w:t>Kappa</w:t>
        </w:r>
      </w:hyperlink>
    </w:p>
    <w:p w14:paraId="13FD4E59" w14:textId="6E1219D8" w:rsidR="6E0364A4" w:rsidRDefault="6E0364A4" w:rsidP="6E0364A4">
      <w:pPr>
        <w:pStyle w:val="NoSpacing"/>
        <w:numPr>
          <w:ilvl w:val="0"/>
          <w:numId w:val="4"/>
        </w:numPr>
      </w:pPr>
      <w:r w:rsidRPr="6E0364A4">
        <w:rPr>
          <w:rFonts w:ascii="Georgia (Body)" w:eastAsia="Georgia (Body)" w:hAnsi="Georgia (Body)" w:cs="Georgia (Body)"/>
        </w:rPr>
        <w:t>Streaming General Info</w:t>
      </w:r>
    </w:p>
    <w:p w14:paraId="280B2BDC" w14:textId="788874B0" w:rsidR="6E0364A4" w:rsidRDefault="00FE017B" w:rsidP="6E0364A4">
      <w:pPr>
        <w:pStyle w:val="NoSpacing"/>
        <w:numPr>
          <w:ilvl w:val="1"/>
          <w:numId w:val="4"/>
        </w:numPr>
      </w:pPr>
      <w:hyperlink r:id="rId86">
        <w:r w:rsidR="6E0364A4" w:rsidRPr="6E0364A4">
          <w:rPr>
            <w:rStyle w:val="Hyperlink"/>
            <w:rFonts w:ascii="Georgia (Body)" w:eastAsia="Georgia (Body)" w:hAnsi="Georgia (Body)" w:cs="Georgia (Body)"/>
            <w:color w:val="auto"/>
          </w:rPr>
          <w:t>InfoQ-eMag-Streaming</w:t>
        </w:r>
      </w:hyperlink>
    </w:p>
    <w:p w14:paraId="31C2836A" w14:textId="7E3847B9" w:rsidR="6E0364A4" w:rsidRDefault="00FE017B" w:rsidP="6E0364A4">
      <w:pPr>
        <w:pStyle w:val="NoSpacing"/>
        <w:numPr>
          <w:ilvl w:val="1"/>
          <w:numId w:val="4"/>
        </w:numPr>
      </w:pPr>
      <w:hyperlink r:id="rId87">
        <w:r w:rsidR="6E0364A4" w:rsidRPr="6E0364A4">
          <w:rPr>
            <w:rStyle w:val="Hyperlink"/>
            <w:rFonts w:ascii="Georgia (Body)" w:eastAsia="Georgia (Body)" w:hAnsi="Georgia (Body)" w:cs="Georgia (Body)"/>
            <w:color w:val="auto"/>
          </w:rPr>
          <w:t>Intro Stream Processing</w:t>
        </w:r>
      </w:hyperlink>
      <w:r w:rsidR="6E0364A4" w:rsidRPr="6E0364A4">
        <w:rPr>
          <w:rFonts w:ascii="Georgia (Body)" w:eastAsia="Georgia (Body)" w:hAnsi="Georgia (Body)" w:cs="Georgia (Body)"/>
        </w:rPr>
        <w:t xml:space="preserve"> </w:t>
      </w:r>
    </w:p>
    <w:p w14:paraId="77D74BFA" w14:textId="63E1DE54" w:rsidR="6E0364A4" w:rsidRDefault="00FE017B" w:rsidP="6E0364A4">
      <w:pPr>
        <w:pStyle w:val="NoSpacing"/>
        <w:numPr>
          <w:ilvl w:val="1"/>
          <w:numId w:val="4"/>
        </w:numPr>
      </w:pPr>
      <w:hyperlink r:id="rId88">
        <w:r w:rsidR="6E0364A4" w:rsidRPr="6E0364A4">
          <w:rPr>
            <w:rStyle w:val="Hyperlink"/>
            <w:rFonts w:ascii="Georgia (Body)" w:eastAsia="Georgia (Body)" w:hAnsi="Georgia (Body)" w:cs="Georgia (Body)"/>
            <w:color w:val="auto"/>
          </w:rPr>
          <w:t>Design Patterns for Streaming Data Analytics</w:t>
        </w:r>
      </w:hyperlink>
    </w:p>
    <w:p w14:paraId="381F7E6D" w14:textId="617C9B8D" w:rsidR="6E0364A4" w:rsidRDefault="00FE017B" w:rsidP="6E0364A4">
      <w:pPr>
        <w:pStyle w:val="NoSpacing"/>
        <w:numPr>
          <w:ilvl w:val="1"/>
          <w:numId w:val="4"/>
        </w:numPr>
      </w:pPr>
      <w:hyperlink r:id="rId89">
        <w:r w:rsidR="6E0364A4" w:rsidRPr="6E0364A4">
          <w:rPr>
            <w:rStyle w:val="Hyperlink"/>
            <w:rFonts w:ascii="Georgia (Body)" w:eastAsia="Georgia (Body)" w:hAnsi="Georgia (Body)" w:cs="Georgia (Body)"/>
            <w:color w:val="auto"/>
          </w:rPr>
          <w:t>Streaming Analytics 101</w:t>
        </w:r>
      </w:hyperlink>
    </w:p>
    <w:p w14:paraId="1DF316BA" w14:textId="69E1FA97" w:rsidR="6E0364A4" w:rsidRDefault="00FE017B" w:rsidP="6E0364A4">
      <w:pPr>
        <w:pStyle w:val="NoSpacing"/>
        <w:numPr>
          <w:ilvl w:val="1"/>
          <w:numId w:val="4"/>
        </w:numPr>
      </w:pPr>
      <w:hyperlink r:id="rId90">
        <w:r w:rsidR="6E0364A4" w:rsidRPr="6E0364A4">
          <w:rPr>
            <w:rStyle w:val="Hyperlink"/>
            <w:rFonts w:ascii="Georgia (Body)" w:eastAsia="Georgia (Body)" w:hAnsi="Georgia (Body)" w:cs="Georgia (Body)"/>
            <w:color w:val="auto"/>
          </w:rPr>
          <w:t>DZone Kafka Reference Card</w:t>
        </w:r>
      </w:hyperlink>
    </w:p>
    <w:p w14:paraId="4470A689" w14:textId="15152B2B" w:rsidR="6E0364A4" w:rsidRDefault="00FE017B" w:rsidP="6E0364A4">
      <w:pPr>
        <w:pStyle w:val="NoSpacing"/>
        <w:numPr>
          <w:ilvl w:val="1"/>
          <w:numId w:val="4"/>
        </w:numPr>
      </w:pPr>
      <w:hyperlink r:id="rId91">
        <w:r w:rsidR="6E0364A4" w:rsidRPr="6E0364A4">
          <w:rPr>
            <w:rStyle w:val="Hyperlink"/>
            <w:rFonts w:ascii="Georgia (Body)" w:eastAsia="Georgia (Body)" w:hAnsi="Georgia (Body)" w:cs="Georgia (Body)"/>
            <w:color w:val="auto"/>
          </w:rPr>
          <w:t>DZone Stream Processing Reference Card</w:t>
        </w:r>
      </w:hyperlink>
    </w:p>
    <w:p w14:paraId="4E757D74" w14:textId="0F5EA46B" w:rsidR="6E0364A4" w:rsidRDefault="00FE017B" w:rsidP="6E0364A4">
      <w:pPr>
        <w:pStyle w:val="NoSpacing"/>
        <w:numPr>
          <w:ilvl w:val="1"/>
          <w:numId w:val="4"/>
        </w:numPr>
      </w:pPr>
      <w:hyperlink r:id="rId92">
        <w:r w:rsidR="6E0364A4" w:rsidRPr="6E0364A4">
          <w:rPr>
            <w:rStyle w:val="Hyperlink"/>
            <w:rFonts w:ascii="Georgia (Body)" w:eastAsia="Georgia (Body)" w:hAnsi="Georgia (Body)" w:cs="Georgia (Body)"/>
            <w:color w:val="auto"/>
          </w:rPr>
          <w:t>What is Stream Processing</w:t>
        </w:r>
      </w:hyperlink>
    </w:p>
    <w:p w14:paraId="1362140B" w14:textId="38DCF0D8" w:rsidR="6E0364A4" w:rsidRDefault="00FE017B" w:rsidP="6E0364A4">
      <w:pPr>
        <w:pStyle w:val="NoSpacing"/>
        <w:numPr>
          <w:ilvl w:val="1"/>
          <w:numId w:val="4"/>
        </w:numPr>
      </w:pPr>
      <w:hyperlink r:id="rId93">
        <w:r w:rsidR="6E0364A4" w:rsidRPr="6E0364A4">
          <w:rPr>
            <w:rStyle w:val="Hyperlink"/>
            <w:rFonts w:ascii="Georgia (Body)" w:eastAsia="Georgia (Body)" w:hAnsi="Georgia (Body)" w:cs="Georgia (Body)"/>
            <w:color w:val="auto"/>
          </w:rPr>
          <w:t>Amazon Streaming Data</w:t>
        </w:r>
      </w:hyperlink>
    </w:p>
    <w:p w14:paraId="20B3F64C" w14:textId="368CDF29" w:rsidR="6E0364A4" w:rsidRDefault="00FE017B" w:rsidP="6E0364A4">
      <w:pPr>
        <w:pStyle w:val="NoSpacing"/>
        <w:numPr>
          <w:ilvl w:val="1"/>
          <w:numId w:val="4"/>
        </w:numPr>
      </w:pPr>
      <w:hyperlink r:id="rId94">
        <w:r w:rsidR="6E0364A4" w:rsidRPr="6E0364A4">
          <w:rPr>
            <w:rStyle w:val="Hyperlink"/>
            <w:rFonts w:ascii="Georgia (Body)" w:eastAsia="Georgia (Body)" w:hAnsi="Georgia (Body)" w:cs="Georgia (Body)"/>
            <w:color w:val="auto"/>
          </w:rPr>
          <w:t>Event Driven Architecture Pattern</w:t>
        </w:r>
      </w:hyperlink>
    </w:p>
    <w:p w14:paraId="11CFCBA4" w14:textId="77777777" w:rsidR="00B464F9" w:rsidRDefault="00B464F9" w:rsidP="6E0364A4">
      <w:pPr>
        <w:rPr>
          <w:rFonts w:ascii="Georgia (Body)" w:eastAsia="Georgia (Body)" w:hAnsi="Georgia (Body)" w:cs="Georgia (Body)"/>
        </w:rPr>
      </w:pPr>
    </w:p>
    <w:p w14:paraId="7014E4EE" w14:textId="3D5C93C3" w:rsidR="6E0364A4" w:rsidRDefault="6E0364A4" w:rsidP="6E0364A4">
      <w:pPr>
        <w:rPr>
          <w:rFonts w:ascii="Georgia (Body)" w:eastAsia="Georgia (Body)" w:hAnsi="Georgia (Body)" w:cs="Georgia (Body)"/>
        </w:rPr>
      </w:pPr>
    </w:p>
    <w:p w14:paraId="0723EFB8" w14:textId="77777777" w:rsidR="000A75F9" w:rsidRDefault="000A75F9" w:rsidP="405FA339">
      <w:pPr>
        <w:pStyle w:val="NoSpacing"/>
        <w:rPr>
          <w:rFonts w:ascii="Georgia (Body)" w:eastAsia="Georgia (Body)" w:hAnsi="Georgia (Body)" w:cs="Georgia (Body)"/>
        </w:rPr>
      </w:pPr>
    </w:p>
    <w:p w14:paraId="680D01D8" w14:textId="77777777" w:rsidR="000A75F9" w:rsidRPr="006F1793" w:rsidRDefault="000A75F9" w:rsidP="405FA339">
      <w:pPr>
        <w:pStyle w:val="NoSpacing"/>
        <w:rPr>
          <w:rFonts w:ascii="Georgia (Body)" w:eastAsia="Georgia (Body)" w:hAnsi="Georgia (Body)" w:cs="Georgia (Body)"/>
        </w:rPr>
      </w:pPr>
    </w:p>
    <w:p w14:paraId="560CB5E7" w14:textId="77777777" w:rsidR="000A75F9" w:rsidRDefault="000A75F9" w:rsidP="405FA339">
      <w:pPr>
        <w:pStyle w:val="NoSpacing"/>
        <w:rPr>
          <w:rFonts w:ascii="Georgia (Body)" w:eastAsia="Georgia (Body)" w:hAnsi="Georgia (Body)" w:cs="Georgia (Body)"/>
        </w:rPr>
      </w:pPr>
    </w:p>
    <w:p w14:paraId="40AB311D" w14:textId="77777777" w:rsidR="000A75F9" w:rsidRDefault="000A75F9" w:rsidP="405FA339">
      <w:pPr>
        <w:pStyle w:val="NoSpacing"/>
        <w:rPr>
          <w:rFonts w:ascii="Georgia (Body)" w:eastAsia="Georgia (Body)" w:hAnsi="Georgia (Body)" w:cs="Georgia (Body)"/>
        </w:rPr>
      </w:pPr>
    </w:p>
    <w:p w14:paraId="02880958" w14:textId="7FB45EC6" w:rsidR="000A75F9" w:rsidRDefault="000A75F9" w:rsidP="405FA339">
      <w:pPr>
        <w:pStyle w:val="NoSpacing"/>
        <w:rPr>
          <w:rFonts w:ascii="Georgia (Body)" w:eastAsia="Georgia (Body)" w:hAnsi="Georgia (Body)" w:cs="Georgia (Body)"/>
        </w:rPr>
      </w:pPr>
    </w:p>
    <w:p w14:paraId="37DB2659" w14:textId="77777777" w:rsidR="000A75F9" w:rsidRDefault="000A75F9" w:rsidP="405FA339">
      <w:pPr>
        <w:pStyle w:val="NoSpacing"/>
        <w:rPr>
          <w:rFonts w:ascii="Georgia (Body)" w:eastAsia="Georgia (Body)" w:hAnsi="Georgia (Body)" w:cs="Georgia (Body)"/>
        </w:rPr>
      </w:pPr>
    </w:p>
    <w:p w14:paraId="6D5AF2B5" w14:textId="77777777" w:rsidR="000A75F9" w:rsidRDefault="000A75F9" w:rsidP="405FA339">
      <w:pPr>
        <w:pStyle w:val="NoSpacing"/>
        <w:rPr>
          <w:rFonts w:ascii="Georgia (Body)" w:eastAsia="Georgia (Body)" w:hAnsi="Georgia (Body)" w:cs="Georgia (Body)"/>
        </w:rPr>
      </w:pPr>
    </w:p>
    <w:p w14:paraId="551DFA72" w14:textId="77777777" w:rsidR="000A75F9" w:rsidRDefault="000A75F9" w:rsidP="405FA339">
      <w:pPr>
        <w:pStyle w:val="NoSpacing"/>
        <w:rPr>
          <w:rFonts w:ascii="Georgia (Body)" w:eastAsia="Georgia (Body)" w:hAnsi="Georgia (Body)" w:cs="Georgia (Body)"/>
        </w:rPr>
      </w:pPr>
    </w:p>
    <w:p w14:paraId="04DDD31F" w14:textId="77777777" w:rsidR="000A75F9" w:rsidRDefault="000A75F9" w:rsidP="405FA339">
      <w:pPr>
        <w:pStyle w:val="NoSpacing"/>
        <w:rPr>
          <w:rFonts w:ascii="Georgia (Body)" w:eastAsia="Georgia (Body)" w:hAnsi="Georgia (Body)" w:cs="Georgia (Body)"/>
        </w:rPr>
      </w:pPr>
    </w:p>
    <w:p w14:paraId="4CF91158" w14:textId="77777777" w:rsidR="000A75F9" w:rsidRDefault="000A75F9" w:rsidP="405FA339">
      <w:pPr>
        <w:pStyle w:val="NoSpacing"/>
        <w:rPr>
          <w:rFonts w:ascii="Georgia (Body)" w:eastAsia="Georgia (Body)" w:hAnsi="Georgia (Body)" w:cs="Georgia (Body)"/>
        </w:rPr>
      </w:pPr>
    </w:p>
    <w:p w14:paraId="1A5BFA28" w14:textId="78362B54" w:rsidR="002A0F62" w:rsidRPr="006E513B" w:rsidRDefault="405FA339" w:rsidP="405FA339">
      <w:pPr>
        <w:pStyle w:val="Heading1"/>
        <w:rPr>
          <w:rFonts w:ascii="Georgia (Body)" w:eastAsia="Georgia (Body)" w:hAnsi="Georgia (Body)" w:cs="Georgia (Body)"/>
        </w:rPr>
      </w:pPr>
      <w:bookmarkStart w:id="49" w:name="_Toc532821732"/>
      <w:bookmarkStart w:id="50" w:name="_Toc535563260"/>
      <w:bookmarkStart w:id="51" w:name="_Toc535920491"/>
      <w:r w:rsidRPr="405FA339">
        <w:rPr>
          <w:rFonts w:ascii="Georgia (Body)" w:eastAsia="Georgia (Body)" w:hAnsi="Georgia (Body)" w:cs="Georgia (Body)"/>
        </w:rPr>
        <w:t>Document History</w:t>
      </w:r>
      <w:bookmarkEnd w:id="49"/>
      <w:bookmarkEnd w:id="50"/>
      <w:bookmarkEnd w:id="51"/>
    </w:p>
    <w:p w14:paraId="1A5BFA29" w14:textId="77777777" w:rsidR="0013539D" w:rsidRPr="0013539D" w:rsidRDefault="0013539D" w:rsidP="405FA339">
      <w:pPr>
        <w:rPr>
          <w:rFonts w:ascii="Georgia (Body)" w:eastAsia="Georgia (Body)" w:hAnsi="Georgia (Body)" w:cs="Georgia (Body)"/>
        </w:rPr>
      </w:pPr>
    </w:p>
    <w:tbl>
      <w:tblPr>
        <w:tblStyle w:val="TableGrid"/>
        <w:tblW w:w="4638" w:type="pct"/>
        <w:tblBorders>
          <w:left w:val="none" w:sz="0" w:space="0" w:color="auto"/>
          <w:right w:val="none" w:sz="0" w:space="0" w:color="auto"/>
          <w:insideH w:val="single" w:sz="6" w:space="0" w:color="auto"/>
          <w:insideV w:val="single" w:sz="6" w:space="0" w:color="auto"/>
        </w:tblBorders>
        <w:tblCellMar>
          <w:top w:w="72" w:type="dxa"/>
          <w:left w:w="72" w:type="dxa"/>
          <w:bottom w:w="72" w:type="dxa"/>
          <w:right w:w="72" w:type="dxa"/>
        </w:tblCellMar>
        <w:tblLook w:val="04A0" w:firstRow="1" w:lastRow="0" w:firstColumn="1" w:lastColumn="0" w:noHBand="0" w:noVBand="1"/>
      </w:tblPr>
      <w:tblGrid>
        <w:gridCol w:w="970"/>
        <w:gridCol w:w="1820"/>
        <w:gridCol w:w="1620"/>
        <w:gridCol w:w="5608"/>
      </w:tblGrid>
      <w:tr w:rsidR="0013539D" w14:paraId="1A5BFA2E" w14:textId="77777777" w:rsidTr="25B55DC1">
        <w:tc>
          <w:tcPr>
            <w:tcW w:w="970" w:type="dxa"/>
            <w:tcBorders>
              <w:top w:val="nil"/>
              <w:bottom w:val="nil"/>
              <w:right w:val="nil"/>
            </w:tcBorders>
            <w:shd w:val="clear" w:color="auto" w:fill="1C57A5" w:themeFill="accent1"/>
            <w:vAlign w:val="center"/>
          </w:tcPr>
          <w:p w14:paraId="1A5BFA2A" w14:textId="77777777" w:rsidR="008C53B2" w:rsidRPr="0013539D" w:rsidRDefault="25B55DC1" w:rsidP="405FA339">
            <w:pPr>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Version</w:t>
            </w:r>
          </w:p>
        </w:tc>
        <w:tc>
          <w:tcPr>
            <w:tcW w:w="1820" w:type="dxa"/>
            <w:tcBorders>
              <w:top w:val="nil"/>
              <w:left w:val="nil"/>
              <w:bottom w:val="nil"/>
              <w:right w:val="nil"/>
            </w:tcBorders>
            <w:shd w:val="clear" w:color="auto" w:fill="1C57A5" w:themeFill="accent1"/>
            <w:vAlign w:val="center"/>
          </w:tcPr>
          <w:p w14:paraId="1A5BFA2B" w14:textId="77777777" w:rsidR="008C53B2" w:rsidRPr="0013539D" w:rsidRDefault="25B55DC1" w:rsidP="405FA339">
            <w:pPr>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Date</w:t>
            </w:r>
          </w:p>
        </w:tc>
        <w:tc>
          <w:tcPr>
            <w:tcW w:w="1620" w:type="dxa"/>
            <w:tcBorders>
              <w:top w:val="nil"/>
              <w:left w:val="nil"/>
              <w:bottom w:val="nil"/>
              <w:right w:val="nil"/>
            </w:tcBorders>
            <w:shd w:val="clear" w:color="auto" w:fill="1C57A5" w:themeFill="accent1"/>
            <w:vAlign w:val="center"/>
          </w:tcPr>
          <w:p w14:paraId="1A5BFA2C" w14:textId="77777777" w:rsidR="008C53B2" w:rsidRPr="0013539D" w:rsidRDefault="25B55DC1" w:rsidP="405FA339">
            <w:pPr>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Author</w:t>
            </w:r>
          </w:p>
        </w:tc>
        <w:tc>
          <w:tcPr>
            <w:tcW w:w="5608" w:type="dxa"/>
            <w:tcBorders>
              <w:top w:val="nil"/>
              <w:left w:val="nil"/>
              <w:bottom w:val="nil"/>
            </w:tcBorders>
            <w:shd w:val="clear" w:color="auto" w:fill="1C57A5" w:themeFill="accent1"/>
            <w:vAlign w:val="center"/>
          </w:tcPr>
          <w:p w14:paraId="1A5BFA2D" w14:textId="77777777" w:rsidR="0013539D" w:rsidRPr="0013539D" w:rsidRDefault="25B55DC1" w:rsidP="405FA339">
            <w:pPr>
              <w:rPr>
                <w:rFonts w:ascii="Georgia (Body)" w:eastAsia="Georgia (Body)" w:hAnsi="Georgia (Body)" w:cs="Georgia (Body)"/>
                <w:color w:val="FFFFFF" w:themeColor="background1"/>
              </w:rPr>
            </w:pPr>
            <w:r w:rsidRPr="25B55DC1">
              <w:rPr>
                <w:rFonts w:ascii="Georgia (Body)" w:eastAsia="Georgia (Body)" w:hAnsi="Georgia (Body)" w:cs="Georgia (Body)"/>
                <w:color w:val="FFFFFF" w:themeColor="background1"/>
              </w:rPr>
              <w:t>Summary of Changes</w:t>
            </w:r>
          </w:p>
        </w:tc>
      </w:tr>
      <w:tr w:rsidR="0013539D" w14:paraId="1A5BFA33" w14:textId="77777777" w:rsidTr="25B55DC1">
        <w:tc>
          <w:tcPr>
            <w:tcW w:w="970" w:type="dxa"/>
            <w:tcBorders>
              <w:top w:val="nil"/>
              <w:bottom w:val="single" w:sz="6" w:space="0" w:color="A9ACA1" w:themeColor="background2" w:themeShade="BF"/>
              <w:right w:val="single" w:sz="6" w:space="0" w:color="A9ACA1" w:themeColor="background2" w:themeShade="BF"/>
            </w:tcBorders>
            <w:vAlign w:val="center"/>
          </w:tcPr>
          <w:p w14:paraId="1A5BFA2F" w14:textId="0BE817FA" w:rsidR="008C53B2" w:rsidRDefault="405FA339" w:rsidP="405FA339">
            <w:pPr>
              <w:jc w:val="center"/>
              <w:rPr>
                <w:rFonts w:ascii="Georgia (Body)" w:eastAsia="Georgia (Body)" w:hAnsi="Georgia (Body)" w:cs="Georgia (Body)"/>
              </w:rPr>
            </w:pPr>
            <w:r w:rsidRPr="405FA339">
              <w:rPr>
                <w:rFonts w:ascii="Georgia (Body)" w:eastAsia="Georgia (Body)" w:hAnsi="Georgia (Body)" w:cs="Georgia (Body)"/>
              </w:rPr>
              <w:t>0.9.1</w:t>
            </w:r>
          </w:p>
        </w:tc>
        <w:tc>
          <w:tcPr>
            <w:tcW w:w="1820" w:type="dxa"/>
            <w:tcBorders>
              <w:top w:val="nil"/>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0" w14:textId="78B249E4" w:rsidR="008C53B2" w:rsidRDefault="405FA339" w:rsidP="405FA339">
            <w:pPr>
              <w:jc w:val="center"/>
              <w:rPr>
                <w:rFonts w:ascii="Georgia (Body)" w:eastAsia="Georgia (Body)" w:hAnsi="Georgia (Body)" w:cs="Georgia (Body)"/>
              </w:rPr>
            </w:pPr>
            <w:r w:rsidRPr="405FA339">
              <w:rPr>
                <w:rFonts w:ascii="Georgia (Body)" w:eastAsia="Georgia (Body)" w:hAnsi="Georgia (Body)" w:cs="Georgia (Body)"/>
              </w:rPr>
              <w:t>01/17/19</w:t>
            </w:r>
          </w:p>
        </w:tc>
        <w:tc>
          <w:tcPr>
            <w:tcW w:w="1620" w:type="dxa"/>
            <w:tcBorders>
              <w:top w:val="nil"/>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1" w14:textId="15A33A06" w:rsidR="008C53B2" w:rsidRDefault="405FA339" w:rsidP="405FA339">
            <w:pPr>
              <w:jc w:val="center"/>
              <w:rPr>
                <w:rFonts w:ascii="Georgia (Body)" w:eastAsia="Georgia (Body)" w:hAnsi="Georgia (Body)" w:cs="Georgia (Body)"/>
              </w:rPr>
            </w:pPr>
            <w:r w:rsidRPr="405FA339">
              <w:rPr>
                <w:rFonts w:ascii="Georgia (Body)" w:eastAsia="Georgia (Body)" w:hAnsi="Georgia (Body)" w:cs="Georgia (Body)"/>
              </w:rPr>
              <w:t>Stream Team</w:t>
            </w:r>
          </w:p>
        </w:tc>
        <w:tc>
          <w:tcPr>
            <w:tcW w:w="5608" w:type="dxa"/>
            <w:tcBorders>
              <w:top w:val="nil"/>
              <w:left w:val="single" w:sz="6" w:space="0" w:color="A9ACA1" w:themeColor="background2" w:themeShade="BF"/>
              <w:bottom w:val="single" w:sz="6" w:space="0" w:color="A9ACA1" w:themeColor="background2" w:themeShade="BF"/>
            </w:tcBorders>
            <w:vAlign w:val="center"/>
          </w:tcPr>
          <w:p w14:paraId="1A5BFA32" w14:textId="61849824" w:rsidR="008C53B2" w:rsidRDefault="405FA339" w:rsidP="405FA339">
            <w:pPr>
              <w:rPr>
                <w:rFonts w:ascii="Georgia (Body)" w:eastAsia="Georgia (Body)" w:hAnsi="Georgia (Body)" w:cs="Georgia (Body)"/>
              </w:rPr>
            </w:pPr>
            <w:r w:rsidRPr="405FA339">
              <w:rPr>
                <w:rFonts w:ascii="Georgia (Body)" w:eastAsia="Georgia (Body)" w:hAnsi="Georgia (Body)" w:cs="Georgia (Body)"/>
              </w:rPr>
              <w:t>Initial Draft</w:t>
            </w:r>
          </w:p>
        </w:tc>
      </w:tr>
      <w:tr w:rsidR="0013539D" w14:paraId="1A5BFA38"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4" w14:textId="72AE621B" w:rsidR="008C53B2" w:rsidRDefault="008C53B2"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5" w14:textId="726DA05F" w:rsidR="008C53B2" w:rsidRDefault="008C53B2"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6" w14:textId="71129F13" w:rsidR="008C53B2" w:rsidRDefault="008C53B2"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37" w14:textId="3D9AA758" w:rsidR="008C53B2" w:rsidRDefault="008C53B2" w:rsidP="405FA339">
            <w:pPr>
              <w:rPr>
                <w:rFonts w:ascii="Georgia (Body)" w:eastAsia="Georgia (Body)" w:hAnsi="Georgia (Body)" w:cs="Georgia (Body)"/>
              </w:rPr>
            </w:pPr>
          </w:p>
        </w:tc>
      </w:tr>
      <w:tr w:rsidR="0013539D" w14:paraId="1A5BFA3D"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9" w14:textId="7A97C973" w:rsidR="008C53B2" w:rsidRDefault="008C53B2"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A" w14:textId="0CBE4633" w:rsidR="008C53B2" w:rsidRDefault="008C53B2"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B" w14:textId="00B722CA" w:rsidR="008C53B2" w:rsidRDefault="008C53B2"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3C" w14:textId="21CE4198" w:rsidR="008C53B2" w:rsidRDefault="008C53B2" w:rsidP="405FA339">
            <w:pPr>
              <w:rPr>
                <w:rFonts w:ascii="Georgia (Body)" w:eastAsia="Georgia (Body)" w:hAnsi="Georgia (Body)" w:cs="Georgia (Body)"/>
              </w:rPr>
            </w:pPr>
          </w:p>
        </w:tc>
      </w:tr>
      <w:tr w:rsidR="000F1126" w14:paraId="1A5BFA43"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E" w14:textId="41D35B8F" w:rsidR="000F1126" w:rsidRDefault="000F1126"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3F" w14:textId="43983919" w:rsidR="000F1126" w:rsidRDefault="000F1126"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0" w14:textId="364D03D1" w:rsidR="000F1126" w:rsidRDefault="000F1126"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42" w14:textId="2C182B97" w:rsidR="004A0796" w:rsidRDefault="004A0796" w:rsidP="405FA339">
            <w:pPr>
              <w:rPr>
                <w:rFonts w:ascii="Georgia (Body)" w:eastAsia="Georgia (Body)" w:hAnsi="Georgia (Body)" w:cs="Georgia (Body)"/>
              </w:rPr>
            </w:pPr>
          </w:p>
        </w:tc>
      </w:tr>
      <w:tr w:rsidR="00C16646" w14:paraId="1A5BFA48"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4" w14:textId="6C09FD86" w:rsidR="00C16646" w:rsidRDefault="00C16646"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5" w14:textId="55F3261D" w:rsidR="00C16646" w:rsidRDefault="00C16646"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6" w14:textId="2A673F46" w:rsidR="00C16646" w:rsidRDefault="00C16646"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47" w14:textId="646C50DE" w:rsidR="00C16646" w:rsidRDefault="00C16646" w:rsidP="405FA339">
            <w:pPr>
              <w:rPr>
                <w:rFonts w:ascii="Georgia (Body)" w:eastAsia="Georgia (Body)" w:hAnsi="Georgia (Body)" w:cs="Georgia (Body)"/>
              </w:rPr>
            </w:pPr>
          </w:p>
        </w:tc>
      </w:tr>
      <w:tr w:rsidR="0040367F" w14:paraId="1A5BFA4D"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9" w14:textId="1AC5450E" w:rsidR="0040367F" w:rsidRDefault="0040367F"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A" w14:textId="147655C6" w:rsidR="0040367F" w:rsidRDefault="0040367F"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B" w14:textId="55220067" w:rsidR="0040367F" w:rsidRDefault="0040367F"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4C" w14:textId="564FF976" w:rsidR="0040367F" w:rsidRDefault="0040367F" w:rsidP="405FA339">
            <w:pPr>
              <w:rPr>
                <w:rFonts w:ascii="Georgia (Body)" w:eastAsia="Georgia (Body)" w:hAnsi="Georgia (Body)" w:cs="Georgia (Body)"/>
              </w:rPr>
            </w:pPr>
          </w:p>
        </w:tc>
      </w:tr>
      <w:tr w:rsidR="005E6A95" w14:paraId="1A5BFA52"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E" w14:textId="743BE47B" w:rsidR="005E6A95" w:rsidRDefault="005E6A95"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4F" w14:textId="388C2A34" w:rsidR="005E6A95" w:rsidRDefault="005E6A95"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1A5BFA50" w14:textId="45E68BC0" w:rsidR="005E6A95" w:rsidRDefault="005E6A95"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1A5BFA51" w14:textId="1CF6DF70" w:rsidR="005E6A95" w:rsidRDefault="005E6A95" w:rsidP="405FA339">
            <w:pPr>
              <w:rPr>
                <w:rFonts w:ascii="Georgia (Body)" w:eastAsia="Georgia (Body)" w:hAnsi="Georgia (Body)" w:cs="Georgia (Body)"/>
              </w:rPr>
            </w:pPr>
          </w:p>
        </w:tc>
      </w:tr>
      <w:tr w:rsidR="00144157" w14:paraId="36342F3F" w14:textId="77777777" w:rsidTr="25B55DC1">
        <w:tc>
          <w:tcPr>
            <w:tcW w:w="970" w:type="dxa"/>
            <w:tcBorders>
              <w:top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254B7922" w14:textId="1517AD4D" w:rsidR="00144157" w:rsidRDefault="00144157"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5B72E41E" w14:textId="74CA6F2B" w:rsidR="00144157" w:rsidRDefault="00144157"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6" w:space="0" w:color="A9ACA1" w:themeColor="background2" w:themeShade="BF"/>
              <w:right w:val="single" w:sz="6" w:space="0" w:color="A9ACA1" w:themeColor="background2" w:themeShade="BF"/>
            </w:tcBorders>
            <w:vAlign w:val="center"/>
          </w:tcPr>
          <w:p w14:paraId="61A639C6" w14:textId="32795BFB" w:rsidR="00144157" w:rsidRDefault="00144157"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6" w:space="0" w:color="A9ACA1" w:themeColor="background2" w:themeShade="BF"/>
            </w:tcBorders>
            <w:vAlign w:val="center"/>
          </w:tcPr>
          <w:p w14:paraId="410349D4" w14:textId="38B9297C" w:rsidR="00144157" w:rsidRDefault="00144157" w:rsidP="405FA339">
            <w:pPr>
              <w:rPr>
                <w:rFonts w:ascii="Georgia (Body)" w:eastAsia="Georgia (Body)" w:hAnsi="Georgia (Body)" w:cs="Georgia (Body)"/>
              </w:rPr>
            </w:pPr>
          </w:p>
        </w:tc>
      </w:tr>
      <w:tr w:rsidR="003373EE" w14:paraId="75BC9127" w14:textId="77777777" w:rsidTr="25B55DC1">
        <w:tc>
          <w:tcPr>
            <w:tcW w:w="970" w:type="dxa"/>
            <w:tcBorders>
              <w:top w:val="single" w:sz="6" w:space="0" w:color="A9ACA1" w:themeColor="background2" w:themeShade="BF"/>
              <w:bottom w:val="single" w:sz="12" w:space="0" w:color="A9ACA1" w:themeColor="background2" w:themeShade="BF"/>
              <w:right w:val="single" w:sz="6" w:space="0" w:color="A9ACA1" w:themeColor="background2" w:themeShade="BF"/>
            </w:tcBorders>
            <w:vAlign w:val="center"/>
          </w:tcPr>
          <w:p w14:paraId="2D3A76DE" w14:textId="16D10A4D" w:rsidR="003373EE" w:rsidRDefault="003373EE" w:rsidP="405FA339">
            <w:pPr>
              <w:jc w:val="center"/>
              <w:rPr>
                <w:rFonts w:ascii="Georgia (Body)" w:eastAsia="Georgia (Body)" w:hAnsi="Georgia (Body)" w:cs="Georgia (Body)"/>
              </w:rPr>
            </w:pPr>
          </w:p>
        </w:tc>
        <w:tc>
          <w:tcPr>
            <w:tcW w:w="1820" w:type="dxa"/>
            <w:tcBorders>
              <w:top w:val="single" w:sz="6" w:space="0" w:color="A9ACA1" w:themeColor="background2" w:themeShade="BF"/>
              <w:left w:val="single" w:sz="6" w:space="0" w:color="A9ACA1" w:themeColor="background2" w:themeShade="BF"/>
              <w:bottom w:val="single" w:sz="12" w:space="0" w:color="A9ACA1" w:themeColor="background2" w:themeShade="BF"/>
              <w:right w:val="single" w:sz="6" w:space="0" w:color="A9ACA1" w:themeColor="background2" w:themeShade="BF"/>
            </w:tcBorders>
            <w:vAlign w:val="center"/>
          </w:tcPr>
          <w:p w14:paraId="36EEE483" w14:textId="51FDF5F1" w:rsidR="003373EE" w:rsidRDefault="003373EE" w:rsidP="405FA339">
            <w:pPr>
              <w:jc w:val="center"/>
              <w:rPr>
                <w:rFonts w:ascii="Georgia (Body)" w:eastAsia="Georgia (Body)" w:hAnsi="Georgia (Body)" w:cs="Georgia (Body)"/>
              </w:rPr>
            </w:pPr>
          </w:p>
        </w:tc>
        <w:tc>
          <w:tcPr>
            <w:tcW w:w="1620" w:type="dxa"/>
            <w:tcBorders>
              <w:top w:val="single" w:sz="6" w:space="0" w:color="A9ACA1" w:themeColor="background2" w:themeShade="BF"/>
              <w:left w:val="single" w:sz="6" w:space="0" w:color="A9ACA1" w:themeColor="background2" w:themeShade="BF"/>
              <w:bottom w:val="single" w:sz="12" w:space="0" w:color="A9ACA1" w:themeColor="background2" w:themeShade="BF"/>
              <w:right w:val="single" w:sz="6" w:space="0" w:color="A9ACA1" w:themeColor="background2" w:themeShade="BF"/>
            </w:tcBorders>
            <w:vAlign w:val="center"/>
          </w:tcPr>
          <w:p w14:paraId="05C14278" w14:textId="27DFDBBF" w:rsidR="001F1CA2" w:rsidRDefault="001F1CA2" w:rsidP="405FA339">
            <w:pPr>
              <w:jc w:val="center"/>
              <w:rPr>
                <w:rFonts w:ascii="Georgia (Body)" w:eastAsia="Georgia (Body)" w:hAnsi="Georgia (Body)" w:cs="Georgia (Body)"/>
              </w:rPr>
            </w:pPr>
          </w:p>
        </w:tc>
        <w:tc>
          <w:tcPr>
            <w:tcW w:w="5608" w:type="dxa"/>
            <w:tcBorders>
              <w:top w:val="single" w:sz="6" w:space="0" w:color="A9ACA1" w:themeColor="background2" w:themeShade="BF"/>
              <w:left w:val="single" w:sz="6" w:space="0" w:color="A9ACA1" w:themeColor="background2" w:themeShade="BF"/>
              <w:bottom w:val="single" w:sz="12" w:space="0" w:color="A9ACA1" w:themeColor="background2" w:themeShade="BF"/>
            </w:tcBorders>
            <w:vAlign w:val="center"/>
          </w:tcPr>
          <w:p w14:paraId="621FB701" w14:textId="48600D02" w:rsidR="003373EE" w:rsidRDefault="003373EE" w:rsidP="405FA339">
            <w:pPr>
              <w:rPr>
                <w:rFonts w:ascii="Georgia (Body)" w:eastAsia="Georgia (Body)" w:hAnsi="Georgia (Body)" w:cs="Georgia (Body)"/>
              </w:rPr>
            </w:pPr>
          </w:p>
        </w:tc>
      </w:tr>
    </w:tbl>
    <w:p w14:paraId="1A5BFA53" w14:textId="77777777" w:rsidR="008C53B2" w:rsidRPr="008C53B2" w:rsidRDefault="008C53B2" w:rsidP="405FA339">
      <w:pPr>
        <w:rPr>
          <w:rFonts w:ascii="Georgia (Body)" w:eastAsia="Georgia (Body)" w:hAnsi="Georgia (Body)" w:cs="Georgia (Body)"/>
        </w:rPr>
      </w:pPr>
    </w:p>
    <w:p w14:paraId="1A5BFA54" w14:textId="77777777" w:rsidR="002A0F62" w:rsidRDefault="002A0F62" w:rsidP="405FA339">
      <w:pPr>
        <w:rPr>
          <w:rFonts w:ascii="Georgia (Body)" w:eastAsia="Georgia (Body)" w:hAnsi="Georgia (Body)" w:cs="Georgia (Body)"/>
        </w:rPr>
      </w:pPr>
    </w:p>
    <w:p w14:paraId="1A5BFA55" w14:textId="77777777" w:rsidR="00B12160" w:rsidRPr="00B12160" w:rsidRDefault="00B12160" w:rsidP="405FA339">
      <w:pPr>
        <w:pStyle w:val="Heading1"/>
        <w:rPr>
          <w:rFonts w:ascii="Georgia (Body)" w:eastAsia="Georgia (Body)" w:hAnsi="Georgia (Body)" w:cs="Georgia (Body)"/>
        </w:rPr>
      </w:pPr>
    </w:p>
    <w:p w14:paraId="1A5BFA56" w14:textId="65940657" w:rsidR="004D3350" w:rsidRDefault="004D3350" w:rsidP="405FA339">
      <w:pPr>
        <w:rPr>
          <w:rFonts w:ascii="Georgia (Body)" w:eastAsia="Georgia (Body)" w:hAnsi="Georgia (Body)" w:cs="Georgia (Body)"/>
        </w:rPr>
      </w:pPr>
    </w:p>
    <w:p w14:paraId="7AC411AA" w14:textId="30DAB08B" w:rsidR="00E97E4A" w:rsidRDefault="00E97E4A" w:rsidP="405FA339">
      <w:pPr>
        <w:rPr>
          <w:rFonts w:ascii="Georgia (Body)" w:eastAsia="Georgia (Body)" w:hAnsi="Georgia (Body)" w:cs="Georgia (Body)"/>
        </w:rPr>
      </w:pPr>
    </w:p>
    <w:p w14:paraId="50B39E09" w14:textId="4EC7A6FF" w:rsidR="00E97E4A" w:rsidRDefault="00E97E4A" w:rsidP="405FA339">
      <w:pPr>
        <w:rPr>
          <w:rFonts w:ascii="Georgia (Body)" w:eastAsia="Georgia (Body)" w:hAnsi="Georgia (Body)" w:cs="Georgia (Body)"/>
        </w:rPr>
      </w:pPr>
    </w:p>
    <w:p w14:paraId="61BDC219" w14:textId="42D1480D" w:rsidR="00E97E4A" w:rsidRDefault="00E97E4A" w:rsidP="405FA339">
      <w:pPr>
        <w:rPr>
          <w:rFonts w:ascii="Georgia (Body)" w:eastAsia="Georgia (Body)" w:hAnsi="Georgia (Body)" w:cs="Georgia (Body)"/>
        </w:rPr>
      </w:pPr>
    </w:p>
    <w:sectPr w:rsidR="00E97E4A" w:rsidSect="004E13CF">
      <w:headerReference w:type="default" r:id="rId95"/>
      <w:footerReference w:type="default" r:id="rId96"/>
      <w:headerReference w:type="first" r:id="rId97"/>
      <w:footerReference w:type="first" r:id="rId98"/>
      <w:footnotePr>
        <w:pos w:val="beneathText"/>
      </w:footnotePr>
      <w:pgSz w:w="12240" w:h="15840"/>
      <w:pgMar w:top="144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uthor" w:initials="A">
    <w:p w14:paraId="2918D6D6" w14:textId="08BDF8D5" w:rsidR="00287374" w:rsidRDefault="00287374">
      <w:pPr>
        <w:pStyle w:val="CommentText"/>
      </w:pPr>
      <w:r>
        <w:rPr>
          <w:rStyle w:val="CommentReference"/>
        </w:rPr>
        <w:annotationRef/>
      </w:r>
      <w:r>
        <w:t>Mikes opinion, but the Product Owner should be the only “owner”. If another person/org is needed to give guidance on higher-level capabilities, they would be a stakeholder, not an owner.</w:t>
      </w:r>
      <w:r w:rsidR="003B271F">
        <w:t xml:space="preserve"> Just vetted this with Sean Amon and he agrees. Could be a discussion – but wanted to share this opinion and recommended change.</w:t>
      </w:r>
    </w:p>
  </w:comment>
  <w:comment w:id="25" w:author="Author" w:initials="A">
    <w:p w14:paraId="79F3DB31" w14:textId="559EEA69" w:rsidR="00D3671B" w:rsidRDefault="00D3671B">
      <w:pPr>
        <w:pStyle w:val="CommentText"/>
      </w:pPr>
      <w:r>
        <w:t>This is not a reference spec decision, but added it for conversation.</w:t>
      </w:r>
      <w:r>
        <w:rPr>
          <w:rStyle w:val="CommentReference"/>
        </w:rPr>
        <w:annotationRef/>
      </w:r>
    </w:p>
  </w:comment>
  <w:comment w:id="31" w:author="Author" w:initials="A">
    <w:p w14:paraId="2E9B658A" w14:textId="0B6F6689" w:rsidR="00B059C6" w:rsidRDefault="00B059C6">
      <w:pPr>
        <w:pStyle w:val="CommentText"/>
      </w:pPr>
      <w:r>
        <w:rPr>
          <w:rStyle w:val="CommentReference"/>
        </w:rPr>
        <w:annotationRef/>
      </w:r>
      <w:r>
        <w:t xml:space="preserve">Because the section is so long, and folks won’t know which patterns are included without reading several pages, either add a listing of the 7 patterns before you go in depth on pattern 1 or add the detail to the initial ToC. </w:t>
      </w:r>
    </w:p>
  </w:comment>
  <w:comment w:id="32" w:author="Author" w:initials="A">
    <w:p w14:paraId="37A33418" w14:textId="5E0EB078" w:rsidR="003C7315" w:rsidRDefault="003C7315">
      <w:pPr>
        <w:pStyle w:val="CommentText"/>
      </w:pPr>
      <w:r>
        <w:rPr>
          <w:rStyle w:val="CommentReference"/>
        </w:rPr>
        <w:annotationRef/>
      </w:r>
      <w:r>
        <w:t>Resized larger</w:t>
      </w:r>
    </w:p>
  </w:comment>
  <w:comment w:id="34" w:author="Author" w:initials="A">
    <w:p w14:paraId="2B2C1391" w14:textId="37DA764A" w:rsidR="00D3671B" w:rsidRDefault="00D3671B">
      <w:pPr>
        <w:pStyle w:val="CommentText"/>
      </w:pPr>
      <w:r>
        <w:t>Need to iterate through this. If I am reading correctly I am not sure I agree :)</w:t>
      </w:r>
      <w:r>
        <w:rPr>
          <w:rStyle w:val="CommentReference"/>
        </w:rPr>
        <w:annotationRef/>
      </w:r>
      <w:r>
        <w:rPr>
          <w:rStyle w:val="CommentReference"/>
        </w:rPr>
        <w:annotationRef/>
      </w:r>
    </w:p>
  </w:comment>
  <w:comment w:id="35" w:author="Author" w:initials="A">
    <w:p w14:paraId="78B633F1" w14:textId="525E9309" w:rsidR="00D3671B" w:rsidRDefault="00D3671B">
      <w:pPr>
        <w:pStyle w:val="CommentText"/>
      </w:pPr>
      <w:r>
        <w:t>Added this paragraph to indicate extension and 'Per Usecase' responsibilities.</w:t>
      </w:r>
      <w:r>
        <w:rPr>
          <w:rStyle w:val="CommentReference"/>
        </w:rPr>
        <w:annotationRef/>
      </w:r>
    </w:p>
  </w:comment>
  <w:comment w:id="36" w:author="Author" w:initials="A">
    <w:p w14:paraId="0F51EB61" w14:textId="54BF9BB7" w:rsidR="00D3671B" w:rsidRDefault="00D3671B">
      <w:pPr>
        <w:pStyle w:val="CommentText"/>
      </w:pPr>
      <w:r>
        <w:rPr>
          <w:rStyle w:val="CommentReference"/>
        </w:rPr>
        <w:annotationRef/>
      </w:r>
    </w:p>
  </w:comment>
  <w:comment w:id="37" w:author="Author" w:initials="A">
    <w:p w14:paraId="0E2C457A" w14:textId="5C6A16CF" w:rsidR="00D3671B" w:rsidRDefault="00D3671B">
      <w:pPr>
        <w:pStyle w:val="CommentText"/>
      </w:pPr>
      <w:r>
        <w:t>Used Marie's references, but the Batch Pattern is referenced, but replaced by other patterns.  Am I missing a Enterprise Pattern?</w:t>
      </w:r>
      <w:r>
        <w:rPr>
          <w:rStyle w:val="CommentReference"/>
        </w:rPr>
        <w:annotationRef/>
      </w:r>
    </w:p>
  </w:comment>
  <w:comment w:id="38" w:author="Author" w:initials="A">
    <w:p w14:paraId="76BC128D" w14:textId="48759FA4" w:rsidR="00D3671B" w:rsidRDefault="00D3671B">
      <w:pPr>
        <w:pStyle w:val="CommentText"/>
      </w:pPr>
      <w:r>
        <w:t>Sequence Diagram more fitting??</w:t>
      </w:r>
      <w:r>
        <w:rPr>
          <w:rStyle w:val="CommentReference"/>
        </w:rPr>
        <w:annotationRef/>
      </w:r>
    </w:p>
  </w:comment>
  <w:comment w:id="48" w:author="Author" w:initials="A">
    <w:p w14:paraId="524EF57A" w14:textId="7712FDB1" w:rsidR="00B059C6" w:rsidRDefault="00B059C6">
      <w:pPr>
        <w:pStyle w:val="CommentText"/>
      </w:pPr>
      <w:r>
        <w:rPr>
          <w:rStyle w:val="CommentReference"/>
        </w:rPr>
        <w:annotationRef/>
      </w:r>
      <w:r>
        <w:t>Reorder to alphabetize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18D6D6" w15:done="0"/>
  <w15:commentEx w15:paraId="79F3DB31" w15:done="0"/>
  <w15:commentEx w15:paraId="2E9B658A" w15:done="0"/>
  <w15:commentEx w15:paraId="37A33418" w15:done="0"/>
  <w15:commentEx w15:paraId="2B2C1391" w15:done="1"/>
  <w15:commentEx w15:paraId="78B633F1" w15:done="1"/>
  <w15:commentEx w15:paraId="0F51EB61" w15:paraIdParent="78B633F1" w15:done="1"/>
  <w15:commentEx w15:paraId="0E2C457A" w15:done="0"/>
  <w15:commentEx w15:paraId="76BC128D" w15:done="0"/>
  <w15:commentEx w15:paraId="524EF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18D6D6" w16cid:durableId="1FF4142F"/>
  <w16cid:commentId w16cid:paraId="79F3DB31" w16cid:durableId="71BED87D"/>
  <w16cid:commentId w16cid:paraId="2E9B658A" w16cid:durableId="1FF44C88"/>
  <w16cid:commentId w16cid:paraId="37A33418" w16cid:durableId="1FF44842"/>
  <w16cid:commentId w16cid:paraId="2B2C1391" w16cid:durableId="18E86D67"/>
  <w16cid:commentId w16cid:paraId="78B633F1" w16cid:durableId="20A23F5E"/>
  <w16cid:commentId w16cid:paraId="0F51EB61" w16cid:durableId="1FF17E5B"/>
  <w16cid:commentId w16cid:paraId="0E2C457A" w16cid:durableId="271178EB"/>
  <w16cid:commentId w16cid:paraId="76BC128D" w16cid:durableId="7EBEAF35"/>
  <w16cid:commentId w16cid:paraId="524EF57A" w16cid:durableId="1FF44C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56065" w14:textId="77777777" w:rsidR="00B30B0F" w:rsidRDefault="00B30B0F" w:rsidP="00B12160">
      <w:pPr>
        <w:spacing w:after="0" w:line="240" w:lineRule="auto"/>
      </w:pPr>
      <w:r>
        <w:separator/>
      </w:r>
    </w:p>
  </w:endnote>
  <w:endnote w:type="continuationSeparator" w:id="0">
    <w:p w14:paraId="433F6AC6" w14:textId="77777777" w:rsidR="00B30B0F" w:rsidRDefault="00B30B0F" w:rsidP="00B12160">
      <w:pPr>
        <w:spacing w:after="0" w:line="240" w:lineRule="auto"/>
      </w:pPr>
      <w:r>
        <w:continuationSeparator/>
      </w:r>
    </w:p>
  </w:endnote>
  <w:endnote w:type="continuationNotice" w:id="1">
    <w:p w14:paraId="7E1BFA16" w14:textId="77777777" w:rsidR="00B30B0F" w:rsidRDefault="00B30B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Body)">
    <w:altName w:val="Georg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BFA60" w14:textId="29B6AD56" w:rsidR="00D3671B" w:rsidRDefault="00D3671B" w:rsidP="003F2B35">
    <w:pPr>
      <w:pStyle w:val="Footer"/>
      <w:spacing w:before="120"/>
    </w:pPr>
    <w:r>
      <w:rPr>
        <w:noProof/>
      </w:rPr>
      <mc:AlternateContent>
        <mc:Choice Requires="wps">
          <w:drawing>
            <wp:anchor distT="0" distB="0" distL="114300" distR="114300" simplePos="0" relativeHeight="251658243" behindDoc="0" locked="0" layoutInCell="1" allowOverlap="1" wp14:anchorId="1A5BFA65" wp14:editId="3DB0F713">
              <wp:simplePos x="0" y="0"/>
              <wp:positionH relativeFrom="column">
                <wp:posOffset>0</wp:posOffset>
              </wp:positionH>
              <wp:positionV relativeFrom="paragraph">
                <wp:posOffset>0</wp:posOffset>
              </wp:positionV>
              <wp:extent cx="3657600" cy="0"/>
              <wp:effectExtent l="9525" t="9525" r="9525" b="95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straightConnector1">
                        <a:avLst/>
                      </a:prstGeom>
                      <a:noFill/>
                      <a:ln w="9525">
                        <a:solidFill>
                          <a:srgbClr val="C9CAC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2080497F">
              <v:path fillok="f" arrowok="t" o:connecttype="none"/>
              <o:lock v:ext="edit" shapetype="t"/>
            </v:shapetype>
            <v:shape id="AutoShape 8" style="position:absolute;margin-left:0;margin-top:0;width:4in;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9cac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"/>
          </w:pict>
        </mc:Fallback>
      </mc:AlternateContent>
    </w:r>
    <w:r>
      <w:fldChar w:fldCharType="begin"/>
    </w:r>
    <w:r>
      <w:instrText xml:space="preserve"> PAGE   \* MERGEFORMAT </w:instrText>
    </w:r>
    <w: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BFA62" w14:textId="77777777" w:rsidR="00D3671B" w:rsidRDefault="00D3671B">
    <w:pPr>
      <w:pStyle w:val="Footer"/>
    </w:pPr>
    <w:r>
      <w:rPr>
        <w:noProof/>
      </w:rPr>
      <w:drawing>
        <wp:anchor distT="0" distB="0" distL="114300" distR="114300" simplePos="0" relativeHeight="251658245" behindDoc="0" locked="0" layoutInCell="1" allowOverlap="1" wp14:anchorId="1A5BFA68" wp14:editId="1A5BFA69">
          <wp:simplePos x="0" y="0"/>
          <wp:positionH relativeFrom="page">
            <wp:posOffset>457200</wp:posOffset>
          </wp:positionH>
          <wp:positionV relativeFrom="page">
            <wp:posOffset>8915400</wp:posOffset>
          </wp:positionV>
          <wp:extent cx="1735995" cy="685800"/>
          <wp:effectExtent l="0" t="0" r="0" b="0"/>
          <wp:wrapNone/>
          <wp:docPr id="5" name="Picture 4" descr="Drawing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wmf"/>
                  <pic:cNvPicPr/>
                </pic:nvPicPr>
                <pic:blipFill>
                  <a:blip r:embed="rId1"/>
                  <a:stretch>
                    <a:fillRect/>
                  </a:stretch>
                </pic:blipFill>
                <pic:spPr>
                  <a:xfrm>
                    <a:off x="0" y="0"/>
                    <a:ext cx="173599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91E78" w14:textId="77777777" w:rsidR="00B30B0F" w:rsidRDefault="00B30B0F" w:rsidP="00B12160">
      <w:pPr>
        <w:spacing w:after="0" w:line="240" w:lineRule="auto"/>
      </w:pPr>
      <w:r>
        <w:separator/>
      </w:r>
    </w:p>
  </w:footnote>
  <w:footnote w:type="continuationSeparator" w:id="0">
    <w:p w14:paraId="691F3DF4" w14:textId="77777777" w:rsidR="00B30B0F" w:rsidRDefault="00B30B0F" w:rsidP="00B12160">
      <w:pPr>
        <w:spacing w:after="0" w:line="240" w:lineRule="auto"/>
      </w:pPr>
      <w:r>
        <w:continuationSeparator/>
      </w:r>
    </w:p>
  </w:footnote>
  <w:footnote w:type="continuationNotice" w:id="1">
    <w:p w14:paraId="736F0D07" w14:textId="77777777" w:rsidR="00B30B0F" w:rsidRDefault="00B30B0F">
      <w:pPr>
        <w:spacing w:after="0" w:line="240" w:lineRule="auto"/>
      </w:pPr>
    </w:p>
  </w:footnote>
  <w:footnote w:id="2">
    <w:p w14:paraId="2B2AF8ED" w14:textId="312BD75B" w:rsidR="00D3671B" w:rsidRDefault="00D3671B" w:rsidP="74CD543E">
      <w:pPr>
        <w:rPr>
          <w:rStyle w:val="FootnoteReference"/>
          <w:rFonts w:ascii="Calibri" w:eastAsia="Calibri" w:hAnsi="Calibri" w:cs="Calibri"/>
        </w:rPr>
      </w:pPr>
      <w:r w:rsidRPr="74CD543E">
        <w:rPr>
          <w:rStyle w:val="FootnoteReference"/>
          <w:rFonts w:ascii="Calibri" w:eastAsia="Calibri" w:hAnsi="Calibri" w:cs="Calibri"/>
        </w:rPr>
        <w:footnoteRef/>
      </w:r>
      <w:r w:rsidRPr="74CD543E">
        <w:rPr>
          <w:rFonts w:ascii="Calibri" w:eastAsia="Calibri" w:hAnsi="Calibri" w:cs="Calibri"/>
        </w:rPr>
        <w:t xml:space="preserve"> See also Patterns: Batch, Compensating Transactions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BFA5F" w14:textId="2EF6D388" w:rsidR="00D3671B" w:rsidRDefault="00D3671B">
    <w:pPr>
      <w:pStyle w:val="Header"/>
    </w:pPr>
    <w:r>
      <w:rPr>
        <w:noProof/>
      </w:rPr>
      <mc:AlternateContent>
        <mc:Choice Requires="wps">
          <w:drawing>
            <wp:anchor distT="0" distB="0" distL="114300" distR="114300" simplePos="0" relativeHeight="251658244" behindDoc="0" locked="0" layoutInCell="1" allowOverlap="1" wp14:anchorId="1A5BFA63" wp14:editId="5804106C">
              <wp:simplePos x="0" y="0"/>
              <wp:positionH relativeFrom="column">
                <wp:posOffset>2324100</wp:posOffset>
              </wp:positionH>
              <wp:positionV relativeFrom="page">
                <wp:posOffset>457200</wp:posOffset>
              </wp:positionV>
              <wp:extent cx="2221865" cy="2286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2286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BFA70" w14:textId="77777777" w:rsidR="00D3671B" w:rsidRPr="008C53B2" w:rsidRDefault="00D3671B" w:rsidP="008C53B2">
                          <w:pPr>
                            <w:spacing w:after="0" w:line="240" w:lineRule="auto"/>
                            <w:ind w:left="180"/>
                            <w:rPr>
                              <w:rFonts w:asciiTheme="majorHAnsi" w:eastAsia="Arial Unicode MS" w:hAnsiTheme="majorHAnsi" w:cstheme="majorHAnsi"/>
                              <w:caps/>
                              <w:color w:val="FFFFFF" w:themeColor="background1"/>
                              <w:sz w:val="18"/>
                            </w:rPr>
                          </w:pPr>
                          <w:r>
                            <w:rPr>
                              <w:rFonts w:asciiTheme="majorHAnsi" w:eastAsia="Arial Unicode MS" w:hAnsiTheme="majorHAnsi" w:cstheme="majorHAnsi"/>
                              <w:caps/>
                              <w:color w:val="FFFFFF" w:themeColor="background1"/>
                              <w:sz w:val="18"/>
                            </w:rPr>
                            <w:t>Statement of Direction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BFA63" id="_x0000_t202" coordsize="21600,21600" o:spt="202" path="m,l,21600r21600,l21600,xe">
              <v:stroke joinstyle="miter"/>
              <v:path gradientshapeok="t" o:connecttype="rect"/>
            </v:shapetype>
            <v:shape id="Text Box 11" o:spid="_x0000_s1026" type="#_x0000_t202" style="position:absolute;margin-left:183pt;margin-top:36pt;width:174.95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" fillcolor="#0070c0" stroked="f">
              <v:textbox inset="0,0,0,0">
                <w:txbxContent>
                  <w:p w14:paraId="1A5BFA70" w14:textId="77777777" w:rsidR="00D3671B" w:rsidRPr="008C53B2" w:rsidRDefault="00D3671B" w:rsidP="008C53B2">
                    <w:pPr>
                      <w:spacing w:after="0" w:line="240" w:lineRule="auto"/>
                      <w:ind w:left="180"/>
                      <w:rPr>
                        <w:rFonts w:asciiTheme="majorHAnsi" w:eastAsia="Arial Unicode MS" w:hAnsiTheme="majorHAnsi" w:cstheme="majorHAnsi"/>
                        <w:caps/>
                        <w:color w:val="FFFFFF" w:themeColor="background1"/>
                        <w:sz w:val="18"/>
                      </w:rPr>
                    </w:pPr>
                    <w:r>
                      <w:rPr>
                        <w:rFonts w:asciiTheme="majorHAnsi" w:eastAsia="Arial Unicode MS" w:hAnsiTheme="majorHAnsi" w:cstheme="majorHAnsi"/>
                        <w:caps/>
                        <w:color w:val="FFFFFF" w:themeColor="background1"/>
                        <w:sz w:val="18"/>
                      </w:rPr>
                      <w:t>Statement of Direction</w:t>
                    </w:r>
                  </w:p>
                </w:txbxContent>
              </v:textbox>
              <w10:wrap anchory="page"/>
            </v:shape>
          </w:pict>
        </mc:Fallback>
      </mc:AlternateContent>
    </w:r>
    <w:r>
      <w:rPr>
        <w:noProof/>
      </w:rPr>
      <mc:AlternateContent>
        <mc:Choice Requires="wps">
          <w:drawing>
            <wp:anchor distT="0" distB="0" distL="114300" distR="114300" simplePos="0" relativeHeight="251658242" behindDoc="0" locked="0" layoutInCell="1" allowOverlap="1" wp14:anchorId="1A5BFA64" wp14:editId="143BA26C">
              <wp:simplePos x="0" y="0"/>
              <wp:positionH relativeFrom="page">
                <wp:posOffset>457200</wp:posOffset>
              </wp:positionH>
              <wp:positionV relativeFrom="page">
                <wp:posOffset>457200</wp:posOffset>
              </wp:positionV>
              <wp:extent cx="2218055" cy="228600"/>
              <wp:effectExtent l="0" t="0" r="127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55" cy="228600"/>
                      </a:xfrm>
                      <a:prstGeom prst="rect">
                        <a:avLst/>
                      </a:prstGeom>
                      <a:solidFill>
                        <a:srgbClr val="C9CAC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BFA71" w14:textId="77777777" w:rsidR="00D3671B" w:rsidRPr="008C53B2" w:rsidRDefault="00D3671B" w:rsidP="008C53B2">
                          <w:pPr>
                            <w:spacing w:after="0" w:line="240" w:lineRule="auto"/>
                            <w:ind w:left="180"/>
                            <w:rPr>
                              <w:rFonts w:asciiTheme="majorHAnsi" w:eastAsia="Arial Unicode MS" w:hAnsiTheme="majorHAnsi" w:cstheme="majorHAnsi"/>
                              <w:caps/>
                              <w:color w:val="FFFFFF" w:themeColor="background1"/>
                              <w:sz w:val="18"/>
                            </w:rPr>
                          </w:pPr>
                          <w:r w:rsidRPr="00631090">
                            <w:rPr>
                              <w:rFonts w:asciiTheme="majorHAnsi" w:eastAsia="Arial Unicode MS" w:hAnsiTheme="majorHAnsi" w:cstheme="majorHAnsi"/>
                              <w:caps/>
                              <w:color w:val="FFFFFF" w:themeColor="background1"/>
                              <w:sz w:val="18"/>
                            </w:rPr>
                            <w:t>Architecture Leadership Team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5BFA64" id="Rectangle 7" o:spid="_x0000_s1027" style="position:absolute;margin-left:36pt;margin-top:36pt;width:174.65pt;height: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" fillcolor="#c9cac8" stroked="f">
              <v:textbox inset="0,0,0,0">
                <w:txbxContent>
                  <w:p w14:paraId="1A5BFA71" w14:textId="77777777" w:rsidR="00D3671B" w:rsidRPr="008C53B2" w:rsidRDefault="00D3671B" w:rsidP="008C53B2">
                    <w:pPr>
                      <w:spacing w:after="0" w:line="240" w:lineRule="auto"/>
                      <w:ind w:left="180"/>
                      <w:rPr>
                        <w:rFonts w:asciiTheme="majorHAnsi" w:eastAsia="Arial Unicode MS" w:hAnsiTheme="majorHAnsi" w:cstheme="majorHAnsi"/>
                        <w:caps/>
                        <w:color w:val="FFFFFF" w:themeColor="background1"/>
                        <w:sz w:val="18"/>
                      </w:rPr>
                    </w:pPr>
                    <w:r w:rsidRPr="00631090">
                      <w:rPr>
                        <w:rFonts w:asciiTheme="majorHAnsi" w:eastAsia="Arial Unicode MS" w:hAnsiTheme="majorHAnsi" w:cstheme="majorHAnsi"/>
                        <w:caps/>
                        <w:color w:val="FFFFFF" w:themeColor="background1"/>
                        <w:sz w:val="18"/>
                      </w:rPr>
                      <w:t>Architecture Leadership Team</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BFA61" w14:textId="27B27169" w:rsidR="00D3671B" w:rsidRDefault="00D3671B">
    <w:pPr>
      <w:pStyle w:val="Header"/>
    </w:pPr>
    <w:r>
      <w:rPr>
        <w:noProof/>
      </w:rPr>
      <mc:AlternateContent>
        <mc:Choice Requires="wps">
          <w:drawing>
            <wp:anchor distT="0" distB="0" distL="114300" distR="114300" simplePos="0" relativeHeight="251658241" behindDoc="0" locked="0" layoutInCell="1" allowOverlap="1" wp14:anchorId="1A5BFA66" wp14:editId="3EB7AE9C">
              <wp:simplePos x="0" y="0"/>
              <wp:positionH relativeFrom="page">
                <wp:posOffset>457200</wp:posOffset>
              </wp:positionH>
              <wp:positionV relativeFrom="page">
                <wp:posOffset>457200</wp:posOffset>
              </wp:positionV>
              <wp:extent cx="2218055" cy="228600"/>
              <wp:effectExtent l="0" t="0" r="127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55" cy="2286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BFA72" w14:textId="77777777" w:rsidR="00D3671B" w:rsidRPr="00631090" w:rsidRDefault="00D3671B" w:rsidP="00250D6E">
                          <w:pPr>
                            <w:spacing w:after="0" w:line="240" w:lineRule="auto"/>
                            <w:ind w:left="180"/>
                            <w:rPr>
                              <w:rFonts w:asciiTheme="majorHAnsi" w:eastAsia="Arial Unicode MS" w:hAnsiTheme="majorHAnsi" w:cstheme="majorHAnsi"/>
                              <w:caps/>
                              <w:color w:val="FFFFFF" w:themeColor="background1"/>
                              <w:sz w:val="18"/>
                            </w:rPr>
                          </w:pPr>
                          <w:r w:rsidRPr="00631090">
                            <w:rPr>
                              <w:rFonts w:asciiTheme="majorHAnsi" w:eastAsia="Arial Unicode MS" w:hAnsiTheme="majorHAnsi" w:cstheme="majorHAnsi"/>
                              <w:caps/>
                              <w:color w:val="FFFFFF" w:themeColor="background1"/>
                              <w:sz w:val="18"/>
                            </w:rPr>
                            <w:t>Architecture Leadership Team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5BFA66" id="Rectangle 3" o:spid="_x0000_s1028" style="position:absolute;margin-left:36pt;margin-top:36pt;width:174.65pt;height:1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" fillcolor="#0070c0" stroked="f">
              <v:textbox inset="0,0,0,0">
                <w:txbxContent>
                  <w:p w14:paraId="1A5BFA72" w14:textId="77777777" w:rsidR="00D3671B" w:rsidRPr="00631090" w:rsidRDefault="00D3671B" w:rsidP="00250D6E">
                    <w:pPr>
                      <w:spacing w:after="0" w:line="240" w:lineRule="auto"/>
                      <w:ind w:left="180"/>
                      <w:rPr>
                        <w:rFonts w:asciiTheme="majorHAnsi" w:eastAsia="Arial Unicode MS" w:hAnsiTheme="majorHAnsi" w:cstheme="majorHAnsi"/>
                        <w:caps/>
                        <w:color w:val="FFFFFF" w:themeColor="background1"/>
                        <w:sz w:val="18"/>
                      </w:rPr>
                    </w:pPr>
                    <w:r w:rsidRPr="00631090">
                      <w:rPr>
                        <w:rFonts w:asciiTheme="majorHAnsi" w:eastAsia="Arial Unicode MS" w:hAnsiTheme="majorHAnsi" w:cstheme="majorHAnsi"/>
                        <w:caps/>
                        <w:color w:val="FFFFFF" w:themeColor="background1"/>
                        <w:sz w:val="18"/>
                      </w:rPr>
                      <w:t>Architecture Leadership Team</w:t>
                    </w: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14:anchorId="1A5BFA67" wp14:editId="5EB84001">
              <wp:simplePos x="0" y="0"/>
              <wp:positionH relativeFrom="page">
                <wp:align>center</wp:align>
              </wp:positionH>
              <wp:positionV relativeFrom="page">
                <wp:align>center</wp:align>
              </wp:positionV>
              <wp:extent cx="7315200" cy="96012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0;margin-top:0;width:8in;height:756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spid="_x0000_s1026" fillcolor="#e0e1dd [3214]" stroked="f" w14:anchorId="156360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337"/>
    <w:multiLevelType w:val="hybridMultilevel"/>
    <w:tmpl w:val="F8F2F8C2"/>
    <w:lvl w:ilvl="0" w:tplc="CD7A388E">
      <w:start w:val="1"/>
      <w:numFmt w:val="decimal"/>
      <w:lvlText w:val="%1."/>
      <w:lvlJc w:val="left"/>
      <w:pPr>
        <w:ind w:left="720" w:hanging="360"/>
      </w:pPr>
    </w:lvl>
    <w:lvl w:ilvl="1" w:tplc="E8CC9B0E">
      <w:start w:val="1"/>
      <w:numFmt w:val="lowerLetter"/>
      <w:lvlText w:val="%2."/>
      <w:lvlJc w:val="left"/>
      <w:pPr>
        <w:ind w:left="1440" w:hanging="360"/>
      </w:pPr>
    </w:lvl>
    <w:lvl w:ilvl="2" w:tplc="1764B39E">
      <w:start w:val="1"/>
      <w:numFmt w:val="lowerRoman"/>
      <w:lvlText w:val="%3."/>
      <w:lvlJc w:val="right"/>
      <w:pPr>
        <w:ind w:left="2160" w:hanging="180"/>
      </w:pPr>
    </w:lvl>
    <w:lvl w:ilvl="3" w:tplc="43ACA56A">
      <w:start w:val="1"/>
      <w:numFmt w:val="decimal"/>
      <w:lvlText w:val="%4."/>
      <w:lvlJc w:val="left"/>
      <w:pPr>
        <w:ind w:left="2880" w:hanging="360"/>
      </w:pPr>
    </w:lvl>
    <w:lvl w:ilvl="4" w:tplc="7D907120">
      <w:start w:val="1"/>
      <w:numFmt w:val="lowerLetter"/>
      <w:lvlText w:val="%5."/>
      <w:lvlJc w:val="left"/>
      <w:pPr>
        <w:ind w:left="3600" w:hanging="360"/>
      </w:pPr>
    </w:lvl>
    <w:lvl w:ilvl="5" w:tplc="5B9A9BE6">
      <w:start w:val="1"/>
      <w:numFmt w:val="lowerRoman"/>
      <w:lvlText w:val="%6."/>
      <w:lvlJc w:val="right"/>
      <w:pPr>
        <w:ind w:left="4320" w:hanging="180"/>
      </w:pPr>
    </w:lvl>
    <w:lvl w:ilvl="6" w:tplc="4E5C9380">
      <w:start w:val="1"/>
      <w:numFmt w:val="decimal"/>
      <w:lvlText w:val="%7."/>
      <w:lvlJc w:val="left"/>
      <w:pPr>
        <w:ind w:left="5040" w:hanging="360"/>
      </w:pPr>
    </w:lvl>
    <w:lvl w:ilvl="7" w:tplc="2C3C428E">
      <w:start w:val="1"/>
      <w:numFmt w:val="lowerLetter"/>
      <w:lvlText w:val="%8."/>
      <w:lvlJc w:val="left"/>
      <w:pPr>
        <w:ind w:left="5760" w:hanging="360"/>
      </w:pPr>
    </w:lvl>
    <w:lvl w:ilvl="8" w:tplc="A642A2A4">
      <w:start w:val="1"/>
      <w:numFmt w:val="lowerRoman"/>
      <w:lvlText w:val="%9."/>
      <w:lvlJc w:val="right"/>
      <w:pPr>
        <w:ind w:left="6480" w:hanging="180"/>
      </w:pPr>
    </w:lvl>
  </w:abstractNum>
  <w:abstractNum w:abstractNumId="1" w15:restartNumberingAfterBreak="0">
    <w:nsid w:val="04F02BFE"/>
    <w:multiLevelType w:val="hybridMultilevel"/>
    <w:tmpl w:val="BC14F2FC"/>
    <w:lvl w:ilvl="0" w:tplc="36C6C0B2">
      <w:start w:val="1"/>
      <w:numFmt w:val="bullet"/>
      <w:lvlText w:val=""/>
      <w:lvlJc w:val="left"/>
      <w:pPr>
        <w:ind w:left="720" w:hanging="360"/>
      </w:pPr>
      <w:rPr>
        <w:rFonts w:ascii="Symbol" w:hAnsi="Symbol" w:hint="default"/>
      </w:rPr>
    </w:lvl>
    <w:lvl w:ilvl="1" w:tplc="1176633E">
      <w:start w:val="1"/>
      <w:numFmt w:val="bullet"/>
      <w:lvlText w:val="o"/>
      <w:lvlJc w:val="left"/>
      <w:pPr>
        <w:ind w:left="1440" w:hanging="360"/>
      </w:pPr>
      <w:rPr>
        <w:rFonts w:ascii="Courier New" w:hAnsi="Courier New" w:hint="default"/>
      </w:rPr>
    </w:lvl>
    <w:lvl w:ilvl="2" w:tplc="B39AC2EA">
      <w:start w:val="1"/>
      <w:numFmt w:val="bullet"/>
      <w:lvlText w:val=""/>
      <w:lvlJc w:val="left"/>
      <w:pPr>
        <w:ind w:left="2160" w:hanging="360"/>
      </w:pPr>
      <w:rPr>
        <w:rFonts w:ascii="Wingdings" w:hAnsi="Wingdings" w:hint="default"/>
      </w:rPr>
    </w:lvl>
    <w:lvl w:ilvl="3" w:tplc="0AC8D66A">
      <w:start w:val="1"/>
      <w:numFmt w:val="bullet"/>
      <w:lvlText w:val=""/>
      <w:lvlJc w:val="left"/>
      <w:pPr>
        <w:ind w:left="2880" w:hanging="360"/>
      </w:pPr>
      <w:rPr>
        <w:rFonts w:ascii="Symbol" w:hAnsi="Symbol" w:hint="default"/>
      </w:rPr>
    </w:lvl>
    <w:lvl w:ilvl="4" w:tplc="47BEAF9C">
      <w:start w:val="1"/>
      <w:numFmt w:val="bullet"/>
      <w:lvlText w:val="o"/>
      <w:lvlJc w:val="left"/>
      <w:pPr>
        <w:ind w:left="3600" w:hanging="360"/>
      </w:pPr>
      <w:rPr>
        <w:rFonts w:ascii="Courier New" w:hAnsi="Courier New" w:hint="default"/>
      </w:rPr>
    </w:lvl>
    <w:lvl w:ilvl="5" w:tplc="81B816C2">
      <w:start w:val="1"/>
      <w:numFmt w:val="bullet"/>
      <w:lvlText w:val=""/>
      <w:lvlJc w:val="left"/>
      <w:pPr>
        <w:ind w:left="4320" w:hanging="360"/>
      </w:pPr>
      <w:rPr>
        <w:rFonts w:ascii="Wingdings" w:hAnsi="Wingdings" w:hint="default"/>
      </w:rPr>
    </w:lvl>
    <w:lvl w:ilvl="6" w:tplc="53AEA5AE">
      <w:start w:val="1"/>
      <w:numFmt w:val="bullet"/>
      <w:lvlText w:val=""/>
      <w:lvlJc w:val="left"/>
      <w:pPr>
        <w:ind w:left="5040" w:hanging="360"/>
      </w:pPr>
      <w:rPr>
        <w:rFonts w:ascii="Symbol" w:hAnsi="Symbol" w:hint="default"/>
      </w:rPr>
    </w:lvl>
    <w:lvl w:ilvl="7" w:tplc="9D8235A2">
      <w:start w:val="1"/>
      <w:numFmt w:val="bullet"/>
      <w:lvlText w:val="o"/>
      <w:lvlJc w:val="left"/>
      <w:pPr>
        <w:ind w:left="5760" w:hanging="360"/>
      </w:pPr>
      <w:rPr>
        <w:rFonts w:ascii="Courier New" w:hAnsi="Courier New" w:hint="default"/>
      </w:rPr>
    </w:lvl>
    <w:lvl w:ilvl="8" w:tplc="0AC80A54">
      <w:start w:val="1"/>
      <w:numFmt w:val="bullet"/>
      <w:lvlText w:val=""/>
      <w:lvlJc w:val="left"/>
      <w:pPr>
        <w:ind w:left="6480" w:hanging="360"/>
      </w:pPr>
      <w:rPr>
        <w:rFonts w:ascii="Wingdings" w:hAnsi="Wingdings" w:hint="default"/>
      </w:rPr>
    </w:lvl>
  </w:abstractNum>
  <w:abstractNum w:abstractNumId="2" w15:restartNumberingAfterBreak="0">
    <w:nsid w:val="0818360C"/>
    <w:multiLevelType w:val="hybridMultilevel"/>
    <w:tmpl w:val="4EC66346"/>
    <w:lvl w:ilvl="0" w:tplc="E87EECA2">
      <w:start w:val="1"/>
      <w:numFmt w:val="bullet"/>
      <w:lvlText w:val=""/>
      <w:lvlJc w:val="left"/>
      <w:pPr>
        <w:ind w:left="720" w:hanging="360"/>
      </w:pPr>
      <w:rPr>
        <w:rFonts w:ascii="Symbol" w:hAnsi="Symbol" w:hint="default"/>
      </w:rPr>
    </w:lvl>
    <w:lvl w:ilvl="1" w:tplc="95347108">
      <w:start w:val="1"/>
      <w:numFmt w:val="bullet"/>
      <w:lvlText w:val="o"/>
      <w:lvlJc w:val="left"/>
      <w:pPr>
        <w:ind w:left="1440" w:hanging="360"/>
      </w:pPr>
      <w:rPr>
        <w:rFonts w:ascii="Courier New" w:hAnsi="Courier New" w:hint="default"/>
      </w:rPr>
    </w:lvl>
    <w:lvl w:ilvl="2" w:tplc="9ED87172">
      <w:start w:val="1"/>
      <w:numFmt w:val="bullet"/>
      <w:lvlText w:val=""/>
      <w:lvlJc w:val="left"/>
      <w:pPr>
        <w:ind w:left="2160" w:hanging="360"/>
      </w:pPr>
      <w:rPr>
        <w:rFonts w:ascii="Symbol" w:hAnsi="Symbol" w:hint="default"/>
      </w:rPr>
    </w:lvl>
    <w:lvl w:ilvl="3" w:tplc="81A41560">
      <w:start w:val="1"/>
      <w:numFmt w:val="bullet"/>
      <w:lvlText w:val=""/>
      <w:lvlJc w:val="left"/>
      <w:pPr>
        <w:ind w:left="2880" w:hanging="360"/>
      </w:pPr>
      <w:rPr>
        <w:rFonts w:ascii="Symbol" w:hAnsi="Symbol" w:hint="default"/>
      </w:rPr>
    </w:lvl>
    <w:lvl w:ilvl="4" w:tplc="68A4EC9E">
      <w:start w:val="1"/>
      <w:numFmt w:val="bullet"/>
      <w:lvlText w:val="o"/>
      <w:lvlJc w:val="left"/>
      <w:pPr>
        <w:ind w:left="3600" w:hanging="360"/>
      </w:pPr>
      <w:rPr>
        <w:rFonts w:ascii="Courier New" w:hAnsi="Courier New" w:hint="default"/>
      </w:rPr>
    </w:lvl>
    <w:lvl w:ilvl="5" w:tplc="F1BE9670">
      <w:start w:val="1"/>
      <w:numFmt w:val="bullet"/>
      <w:lvlText w:val=""/>
      <w:lvlJc w:val="left"/>
      <w:pPr>
        <w:ind w:left="4320" w:hanging="360"/>
      </w:pPr>
      <w:rPr>
        <w:rFonts w:ascii="Wingdings" w:hAnsi="Wingdings" w:hint="default"/>
      </w:rPr>
    </w:lvl>
    <w:lvl w:ilvl="6" w:tplc="AEF6BAE4">
      <w:start w:val="1"/>
      <w:numFmt w:val="bullet"/>
      <w:lvlText w:val=""/>
      <w:lvlJc w:val="left"/>
      <w:pPr>
        <w:ind w:left="5040" w:hanging="360"/>
      </w:pPr>
      <w:rPr>
        <w:rFonts w:ascii="Symbol" w:hAnsi="Symbol" w:hint="default"/>
      </w:rPr>
    </w:lvl>
    <w:lvl w:ilvl="7" w:tplc="76D43A98">
      <w:start w:val="1"/>
      <w:numFmt w:val="bullet"/>
      <w:lvlText w:val="o"/>
      <w:lvlJc w:val="left"/>
      <w:pPr>
        <w:ind w:left="5760" w:hanging="360"/>
      </w:pPr>
      <w:rPr>
        <w:rFonts w:ascii="Courier New" w:hAnsi="Courier New" w:hint="default"/>
      </w:rPr>
    </w:lvl>
    <w:lvl w:ilvl="8" w:tplc="6AB2999A">
      <w:start w:val="1"/>
      <w:numFmt w:val="bullet"/>
      <w:lvlText w:val=""/>
      <w:lvlJc w:val="left"/>
      <w:pPr>
        <w:ind w:left="6480" w:hanging="360"/>
      </w:pPr>
      <w:rPr>
        <w:rFonts w:ascii="Wingdings" w:hAnsi="Wingdings" w:hint="default"/>
      </w:rPr>
    </w:lvl>
  </w:abstractNum>
  <w:abstractNum w:abstractNumId="3" w15:restartNumberingAfterBreak="0">
    <w:nsid w:val="09B9324C"/>
    <w:multiLevelType w:val="hybridMultilevel"/>
    <w:tmpl w:val="76949018"/>
    <w:lvl w:ilvl="0" w:tplc="4B6CE508">
      <w:start w:val="1"/>
      <w:numFmt w:val="decimal"/>
      <w:lvlText w:val="%1."/>
      <w:lvlJc w:val="left"/>
      <w:pPr>
        <w:ind w:left="720" w:hanging="360"/>
      </w:pPr>
    </w:lvl>
    <w:lvl w:ilvl="1" w:tplc="FFFFFFFF">
      <w:start w:val="1"/>
      <w:numFmt w:val="lowerLetter"/>
      <w:lvlText w:val="%2."/>
      <w:lvlJc w:val="left"/>
      <w:pPr>
        <w:ind w:left="1440" w:hanging="360"/>
      </w:pPr>
    </w:lvl>
    <w:lvl w:ilvl="2" w:tplc="1C8A63CA">
      <w:start w:val="1"/>
      <w:numFmt w:val="lowerRoman"/>
      <w:lvlText w:val="%3."/>
      <w:lvlJc w:val="right"/>
      <w:pPr>
        <w:ind w:left="2160" w:hanging="180"/>
      </w:pPr>
    </w:lvl>
    <w:lvl w:ilvl="3" w:tplc="B1D86180">
      <w:start w:val="1"/>
      <w:numFmt w:val="decimal"/>
      <w:lvlText w:val="%4."/>
      <w:lvlJc w:val="left"/>
      <w:pPr>
        <w:ind w:left="2880" w:hanging="360"/>
      </w:pPr>
    </w:lvl>
    <w:lvl w:ilvl="4" w:tplc="CADE3D80">
      <w:start w:val="1"/>
      <w:numFmt w:val="lowerLetter"/>
      <w:lvlText w:val="%5."/>
      <w:lvlJc w:val="left"/>
      <w:pPr>
        <w:ind w:left="3600" w:hanging="360"/>
      </w:pPr>
    </w:lvl>
    <w:lvl w:ilvl="5" w:tplc="E24C255E">
      <w:start w:val="1"/>
      <w:numFmt w:val="lowerRoman"/>
      <w:lvlText w:val="%6."/>
      <w:lvlJc w:val="right"/>
      <w:pPr>
        <w:ind w:left="4320" w:hanging="180"/>
      </w:pPr>
    </w:lvl>
    <w:lvl w:ilvl="6" w:tplc="F0524448">
      <w:start w:val="1"/>
      <w:numFmt w:val="decimal"/>
      <w:lvlText w:val="%7."/>
      <w:lvlJc w:val="left"/>
      <w:pPr>
        <w:ind w:left="5040" w:hanging="360"/>
      </w:pPr>
    </w:lvl>
    <w:lvl w:ilvl="7" w:tplc="0FCEA494">
      <w:start w:val="1"/>
      <w:numFmt w:val="lowerLetter"/>
      <w:lvlText w:val="%8."/>
      <w:lvlJc w:val="left"/>
      <w:pPr>
        <w:ind w:left="5760" w:hanging="360"/>
      </w:pPr>
    </w:lvl>
    <w:lvl w:ilvl="8" w:tplc="582C185E">
      <w:start w:val="1"/>
      <w:numFmt w:val="lowerRoman"/>
      <w:lvlText w:val="%9."/>
      <w:lvlJc w:val="right"/>
      <w:pPr>
        <w:ind w:left="6480" w:hanging="180"/>
      </w:pPr>
    </w:lvl>
  </w:abstractNum>
  <w:abstractNum w:abstractNumId="4" w15:restartNumberingAfterBreak="0">
    <w:nsid w:val="13695C2A"/>
    <w:multiLevelType w:val="hybridMultilevel"/>
    <w:tmpl w:val="1444C8BC"/>
    <w:lvl w:ilvl="0" w:tplc="56624954">
      <w:start w:val="1"/>
      <w:numFmt w:val="decimal"/>
      <w:lvlText w:val="%1."/>
      <w:lvlJc w:val="left"/>
      <w:pPr>
        <w:ind w:left="720" w:hanging="360"/>
      </w:pPr>
    </w:lvl>
    <w:lvl w:ilvl="1" w:tplc="8A14836C">
      <w:start w:val="1"/>
      <w:numFmt w:val="lowerLetter"/>
      <w:lvlText w:val="%2."/>
      <w:lvlJc w:val="left"/>
      <w:pPr>
        <w:ind w:left="1440" w:hanging="360"/>
      </w:pPr>
    </w:lvl>
    <w:lvl w:ilvl="2" w:tplc="2AA45CE2">
      <w:start w:val="1"/>
      <w:numFmt w:val="lowerRoman"/>
      <w:lvlText w:val="%3."/>
      <w:lvlJc w:val="left"/>
      <w:pPr>
        <w:ind w:left="2160" w:hanging="180"/>
      </w:pPr>
    </w:lvl>
    <w:lvl w:ilvl="3" w:tplc="E4D68D48">
      <w:start w:val="1"/>
      <w:numFmt w:val="decimal"/>
      <w:lvlText w:val="%4."/>
      <w:lvlJc w:val="left"/>
      <w:pPr>
        <w:ind w:left="2880" w:hanging="360"/>
      </w:pPr>
    </w:lvl>
    <w:lvl w:ilvl="4" w:tplc="73F85E0E">
      <w:start w:val="1"/>
      <w:numFmt w:val="lowerLetter"/>
      <w:lvlText w:val="%5."/>
      <w:lvlJc w:val="left"/>
      <w:pPr>
        <w:ind w:left="3600" w:hanging="360"/>
      </w:pPr>
    </w:lvl>
    <w:lvl w:ilvl="5" w:tplc="9D600CF8">
      <w:start w:val="1"/>
      <w:numFmt w:val="lowerRoman"/>
      <w:lvlText w:val="%6."/>
      <w:lvlJc w:val="right"/>
      <w:pPr>
        <w:ind w:left="4320" w:hanging="180"/>
      </w:pPr>
    </w:lvl>
    <w:lvl w:ilvl="6" w:tplc="DDA4975C">
      <w:start w:val="1"/>
      <w:numFmt w:val="decimal"/>
      <w:lvlText w:val="%7."/>
      <w:lvlJc w:val="left"/>
      <w:pPr>
        <w:ind w:left="5040" w:hanging="360"/>
      </w:pPr>
    </w:lvl>
    <w:lvl w:ilvl="7" w:tplc="32242064">
      <w:start w:val="1"/>
      <w:numFmt w:val="lowerLetter"/>
      <w:lvlText w:val="%8."/>
      <w:lvlJc w:val="left"/>
      <w:pPr>
        <w:ind w:left="5760" w:hanging="360"/>
      </w:pPr>
    </w:lvl>
    <w:lvl w:ilvl="8" w:tplc="FA96E952">
      <w:start w:val="1"/>
      <w:numFmt w:val="lowerRoman"/>
      <w:lvlText w:val="%9."/>
      <w:lvlJc w:val="right"/>
      <w:pPr>
        <w:ind w:left="6480" w:hanging="180"/>
      </w:pPr>
    </w:lvl>
  </w:abstractNum>
  <w:abstractNum w:abstractNumId="5" w15:restartNumberingAfterBreak="0">
    <w:nsid w:val="14082D67"/>
    <w:multiLevelType w:val="hybridMultilevel"/>
    <w:tmpl w:val="0856393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544A9"/>
    <w:multiLevelType w:val="hybridMultilevel"/>
    <w:tmpl w:val="BA62DD56"/>
    <w:lvl w:ilvl="0" w:tplc="B56C6B10">
      <w:start w:val="1"/>
      <w:numFmt w:val="bullet"/>
      <w:lvlText w:val=""/>
      <w:lvlJc w:val="left"/>
      <w:pPr>
        <w:ind w:left="720" w:hanging="360"/>
      </w:pPr>
      <w:rPr>
        <w:rFonts w:ascii="Symbol" w:hAnsi="Symbol" w:hint="default"/>
      </w:rPr>
    </w:lvl>
    <w:lvl w:ilvl="1" w:tplc="A7A03D22">
      <w:start w:val="1"/>
      <w:numFmt w:val="bullet"/>
      <w:lvlText w:val="o"/>
      <w:lvlJc w:val="left"/>
      <w:pPr>
        <w:ind w:left="1440" w:hanging="360"/>
      </w:pPr>
      <w:rPr>
        <w:rFonts w:ascii="Courier New" w:hAnsi="Courier New" w:hint="default"/>
      </w:rPr>
    </w:lvl>
    <w:lvl w:ilvl="2" w:tplc="973AF9C4">
      <w:start w:val="1"/>
      <w:numFmt w:val="bullet"/>
      <w:lvlText w:val=""/>
      <w:lvlJc w:val="left"/>
      <w:pPr>
        <w:ind w:left="2160" w:hanging="360"/>
      </w:pPr>
      <w:rPr>
        <w:rFonts w:ascii="Wingdings" w:hAnsi="Wingdings" w:hint="default"/>
      </w:rPr>
    </w:lvl>
    <w:lvl w:ilvl="3" w:tplc="72F6BCD2">
      <w:start w:val="1"/>
      <w:numFmt w:val="bullet"/>
      <w:lvlText w:val=""/>
      <w:lvlJc w:val="left"/>
      <w:pPr>
        <w:ind w:left="2880" w:hanging="360"/>
      </w:pPr>
      <w:rPr>
        <w:rFonts w:ascii="Symbol" w:hAnsi="Symbol" w:hint="default"/>
      </w:rPr>
    </w:lvl>
    <w:lvl w:ilvl="4" w:tplc="510827EC">
      <w:start w:val="1"/>
      <w:numFmt w:val="bullet"/>
      <w:lvlText w:val="o"/>
      <w:lvlJc w:val="left"/>
      <w:pPr>
        <w:ind w:left="3600" w:hanging="360"/>
      </w:pPr>
      <w:rPr>
        <w:rFonts w:ascii="Courier New" w:hAnsi="Courier New" w:hint="default"/>
      </w:rPr>
    </w:lvl>
    <w:lvl w:ilvl="5" w:tplc="ED661EC0">
      <w:start w:val="1"/>
      <w:numFmt w:val="bullet"/>
      <w:lvlText w:val=""/>
      <w:lvlJc w:val="left"/>
      <w:pPr>
        <w:ind w:left="4320" w:hanging="360"/>
      </w:pPr>
      <w:rPr>
        <w:rFonts w:ascii="Wingdings" w:hAnsi="Wingdings" w:hint="default"/>
      </w:rPr>
    </w:lvl>
    <w:lvl w:ilvl="6" w:tplc="0A5CB50C">
      <w:start w:val="1"/>
      <w:numFmt w:val="bullet"/>
      <w:lvlText w:val=""/>
      <w:lvlJc w:val="left"/>
      <w:pPr>
        <w:ind w:left="5040" w:hanging="360"/>
      </w:pPr>
      <w:rPr>
        <w:rFonts w:ascii="Symbol" w:hAnsi="Symbol" w:hint="default"/>
      </w:rPr>
    </w:lvl>
    <w:lvl w:ilvl="7" w:tplc="2DEE8C72">
      <w:start w:val="1"/>
      <w:numFmt w:val="bullet"/>
      <w:lvlText w:val="o"/>
      <w:lvlJc w:val="left"/>
      <w:pPr>
        <w:ind w:left="5760" w:hanging="360"/>
      </w:pPr>
      <w:rPr>
        <w:rFonts w:ascii="Courier New" w:hAnsi="Courier New" w:hint="default"/>
      </w:rPr>
    </w:lvl>
    <w:lvl w:ilvl="8" w:tplc="7E843304">
      <w:start w:val="1"/>
      <w:numFmt w:val="bullet"/>
      <w:lvlText w:val=""/>
      <w:lvlJc w:val="left"/>
      <w:pPr>
        <w:ind w:left="6480" w:hanging="360"/>
      </w:pPr>
      <w:rPr>
        <w:rFonts w:ascii="Wingdings" w:hAnsi="Wingdings" w:hint="default"/>
      </w:rPr>
    </w:lvl>
  </w:abstractNum>
  <w:abstractNum w:abstractNumId="7" w15:restartNumberingAfterBreak="0">
    <w:nsid w:val="173322C3"/>
    <w:multiLevelType w:val="hybridMultilevel"/>
    <w:tmpl w:val="94F29D44"/>
    <w:lvl w:ilvl="0" w:tplc="D8502238">
      <w:start w:val="1"/>
      <w:numFmt w:val="bullet"/>
      <w:lvlText w:val=""/>
      <w:lvlJc w:val="left"/>
      <w:pPr>
        <w:ind w:left="720" w:hanging="360"/>
      </w:pPr>
      <w:rPr>
        <w:rFonts w:ascii="Symbol" w:hAnsi="Symbol" w:hint="default"/>
      </w:rPr>
    </w:lvl>
    <w:lvl w:ilvl="1" w:tplc="44A269D2">
      <w:start w:val="1"/>
      <w:numFmt w:val="bullet"/>
      <w:lvlText w:val=""/>
      <w:lvlJc w:val="left"/>
      <w:pPr>
        <w:ind w:left="1440" w:hanging="360"/>
      </w:pPr>
      <w:rPr>
        <w:rFonts w:ascii="Symbol" w:hAnsi="Symbol" w:hint="default"/>
      </w:rPr>
    </w:lvl>
    <w:lvl w:ilvl="2" w:tplc="30CC8DE0">
      <w:start w:val="1"/>
      <w:numFmt w:val="lowerRoman"/>
      <w:lvlText w:val="%3."/>
      <w:lvlJc w:val="right"/>
      <w:pPr>
        <w:ind w:left="2160" w:hanging="360"/>
      </w:pPr>
    </w:lvl>
    <w:lvl w:ilvl="3" w:tplc="4844A872">
      <w:start w:val="1"/>
      <w:numFmt w:val="bullet"/>
      <w:lvlText w:val=""/>
      <w:lvlJc w:val="left"/>
      <w:pPr>
        <w:ind w:left="2880" w:hanging="360"/>
      </w:pPr>
      <w:rPr>
        <w:rFonts w:ascii="Symbol" w:hAnsi="Symbol" w:hint="default"/>
      </w:rPr>
    </w:lvl>
    <w:lvl w:ilvl="4" w:tplc="95E0375E">
      <w:start w:val="1"/>
      <w:numFmt w:val="bullet"/>
      <w:lvlText w:val="o"/>
      <w:lvlJc w:val="left"/>
      <w:pPr>
        <w:ind w:left="3600" w:hanging="360"/>
      </w:pPr>
      <w:rPr>
        <w:rFonts w:ascii="Courier New" w:hAnsi="Courier New" w:hint="default"/>
      </w:rPr>
    </w:lvl>
    <w:lvl w:ilvl="5" w:tplc="92BA7AE6">
      <w:start w:val="1"/>
      <w:numFmt w:val="bullet"/>
      <w:lvlText w:val=""/>
      <w:lvlJc w:val="left"/>
      <w:pPr>
        <w:ind w:left="4320" w:hanging="360"/>
      </w:pPr>
      <w:rPr>
        <w:rFonts w:ascii="Wingdings" w:hAnsi="Wingdings" w:hint="default"/>
      </w:rPr>
    </w:lvl>
    <w:lvl w:ilvl="6" w:tplc="5D3C57D6">
      <w:start w:val="1"/>
      <w:numFmt w:val="bullet"/>
      <w:lvlText w:val=""/>
      <w:lvlJc w:val="left"/>
      <w:pPr>
        <w:ind w:left="5040" w:hanging="360"/>
      </w:pPr>
      <w:rPr>
        <w:rFonts w:ascii="Symbol" w:hAnsi="Symbol" w:hint="default"/>
      </w:rPr>
    </w:lvl>
    <w:lvl w:ilvl="7" w:tplc="23B06F12">
      <w:start w:val="1"/>
      <w:numFmt w:val="bullet"/>
      <w:lvlText w:val="o"/>
      <w:lvlJc w:val="left"/>
      <w:pPr>
        <w:ind w:left="5760" w:hanging="360"/>
      </w:pPr>
      <w:rPr>
        <w:rFonts w:ascii="Courier New" w:hAnsi="Courier New" w:hint="default"/>
      </w:rPr>
    </w:lvl>
    <w:lvl w:ilvl="8" w:tplc="8EF6F0A6">
      <w:start w:val="1"/>
      <w:numFmt w:val="bullet"/>
      <w:lvlText w:val=""/>
      <w:lvlJc w:val="left"/>
      <w:pPr>
        <w:ind w:left="6480" w:hanging="360"/>
      </w:pPr>
      <w:rPr>
        <w:rFonts w:ascii="Wingdings" w:hAnsi="Wingdings" w:hint="default"/>
      </w:rPr>
    </w:lvl>
  </w:abstractNum>
  <w:abstractNum w:abstractNumId="8" w15:restartNumberingAfterBreak="0">
    <w:nsid w:val="232875DA"/>
    <w:multiLevelType w:val="hybridMultilevel"/>
    <w:tmpl w:val="121AD9C6"/>
    <w:lvl w:ilvl="0" w:tplc="3920FC58">
      <w:start w:val="1"/>
      <w:numFmt w:val="decimal"/>
      <w:lvlText w:val="%1."/>
      <w:lvlJc w:val="left"/>
      <w:pPr>
        <w:ind w:left="720" w:hanging="360"/>
      </w:pPr>
    </w:lvl>
    <w:lvl w:ilvl="1" w:tplc="83B2C5EA">
      <w:start w:val="1"/>
      <w:numFmt w:val="lowerLetter"/>
      <w:lvlText w:val="%2."/>
      <w:lvlJc w:val="left"/>
      <w:pPr>
        <w:ind w:left="1440" w:hanging="360"/>
      </w:pPr>
    </w:lvl>
    <w:lvl w:ilvl="2" w:tplc="22BCC87E">
      <w:start w:val="1"/>
      <w:numFmt w:val="lowerRoman"/>
      <w:lvlText w:val="%3."/>
      <w:lvlJc w:val="right"/>
      <w:pPr>
        <w:ind w:left="2160" w:hanging="180"/>
      </w:pPr>
    </w:lvl>
    <w:lvl w:ilvl="3" w:tplc="46C69BC8">
      <w:start w:val="1"/>
      <w:numFmt w:val="decimal"/>
      <w:lvlText w:val="%4."/>
      <w:lvlJc w:val="left"/>
      <w:pPr>
        <w:ind w:left="2880" w:hanging="360"/>
      </w:pPr>
    </w:lvl>
    <w:lvl w:ilvl="4" w:tplc="CC34978C">
      <w:start w:val="1"/>
      <w:numFmt w:val="lowerLetter"/>
      <w:lvlText w:val="%5."/>
      <w:lvlJc w:val="left"/>
      <w:pPr>
        <w:ind w:left="3600" w:hanging="360"/>
      </w:pPr>
    </w:lvl>
    <w:lvl w:ilvl="5" w:tplc="466AA22C">
      <w:start w:val="1"/>
      <w:numFmt w:val="lowerRoman"/>
      <w:lvlText w:val="%6."/>
      <w:lvlJc w:val="right"/>
      <w:pPr>
        <w:ind w:left="4320" w:hanging="180"/>
      </w:pPr>
    </w:lvl>
    <w:lvl w:ilvl="6" w:tplc="18EC6004">
      <w:start w:val="1"/>
      <w:numFmt w:val="decimal"/>
      <w:lvlText w:val="%7."/>
      <w:lvlJc w:val="left"/>
      <w:pPr>
        <w:ind w:left="5040" w:hanging="360"/>
      </w:pPr>
    </w:lvl>
    <w:lvl w:ilvl="7" w:tplc="E7D2010C">
      <w:start w:val="1"/>
      <w:numFmt w:val="lowerLetter"/>
      <w:lvlText w:val="%8."/>
      <w:lvlJc w:val="left"/>
      <w:pPr>
        <w:ind w:left="5760" w:hanging="360"/>
      </w:pPr>
    </w:lvl>
    <w:lvl w:ilvl="8" w:tplc="88B63EB0">
      <w:start w:val="1"/>
      <w:numFmt w:val="lowerRoman"/>
      <w:lvlText w:val="%9."/>
      <w:lvlJc w:val="right"/>
      <w:pPr>
        <w:ind w:left="6480" w:hanging="180"/>
      </w:pPr>
    </w:lvl>
  </w:abstractNum>
  <w:abstractNum w:abstractNumId="9" w15:restartNumberingAfterBreak="0">
    <w:nsid w:val="247C724D"/>
    <w:multiLevelType w:val="hybridMultilevel"/>
    <w:tmpl w:val="A1C464F0"/>
    <w:lvl w:ilvl="0" w:tplc="AF34CBCC">
      <w:start w:val="1"/>
      <w:numFmt w:val="decimal"/>
      <w:lvlText w:val="%1."/>
      <w:lvlJc w:val="left"/>
      <w:pPr>
        <w:ind w:left="720" w:hanging="360"/>
      </w:pPr>
    </w:lvl>
    <w:lvl w:ilvl="1" w:tplc="EB8CF54E">
      <w:start w:val="1"/>
      <w:numFmt w:val="lowerLetter"/>
      <w:lvlText w:val="%2."/>
      <w:lvlJc w:val="left"/>
      <w:pPr>
        <w:ind w:left="1440" w:hanging="360"/>
      </w:pPr>
    </w:lvl>
    <w:lvl w:ilvl="2" w:tplc="6DB4ED6C">
      <w:start w:val="1"/>
      <w:numFmt w:val="lowerRoman"/>
      <w:lvlText w:val="%3."/>
      <w:lvlJc w:val="right"/>
      <w:pPr>
        <w:ind w:left="2160" w:hanging="180"/>
      </w:pPr>
    </w:lvl>
    <w:lvl w:ilvl="3" w:tplc="0A7C7AFA">
      <w:start w:val="1"/>
      <w:numFmt w:val="decimal"/>
      <w:lvlText w:val="%4."/>
      <w:lvlJc w:val="left"/>
      <w:pPr>
        <w:ind w:left="2880" w:hanging="360"/>
      </w:pPr>
    </w:lvl>
    <w:lvl w:ilvl="4" w:tplc="3C16AC14">
      <w:start w:val="1"/>
      <w:numFmt w:val="lowerLetter"/>
      <w:lvlText w:val="%5."/>
      <w:lvlJc w:val="left"/>
      <w:pPr>
        <w:ind w:left="3600" w:hanging="360"/>
      </w:pPr>
    </w:lvl>
    <w:lvl w:ilvl="5" w:tplc="15942264">
      <w:start w:val="1"/>
      <w:numFmt w:val="lowerRoman"/>
      <w:lvlText w:val="%6."/>
      <w:lvlJc w:val="right"/>
      <w:pPr>
        <w:ind w:left="4320" w:hanging="180"/>
      </w:pPr>
    </w:lvl>
    <w:lvl w:ilvl="6" w:tplc="D7BE0DD0">
      <w:start w:val="1"/>
      <w:numFmt w:val="decimal"/>
      <w:lvlText w:val="%7."/>
      <w:lvlJc w:val="left"/>
      <w:pPr>
        <w:ind w:left="5040" w:hanging="360"/>
      </w:pPr>
    </w:lvl>
    <w:lvl w:ilvl="7" w:tplc="4A40EA5C">
      <w:start w:val="1"/>
      <w:numFmt w:val="lowerLetter"/>
      <w:lvlText w:val="%8."/>
      <w:lvlJc w:val="left"/>
      <w:pPr>
        <w:ind w:left="5760" w:hanging="360"/>
      </w:pPr>
    </w:lvl>
    <w:lvl w:ilvl="8" w:tplc="4E14CA80">
      <w:start w:val="1"/>
      <w:numFmt w:val="lowerRoman"/>
      <w:lvlText w:val="%9."/>
      <w:lvlJc w:val="right"/>
      <w:pPr>
        <w:ind w:left="6480" w:hanging="180"/>
      </w:pPr>
    </w:lvl>
  </w:abstractNum>
  <w:abstractNum w:abstractNumId="10" w15:restartNumberingAfterBreak="0">
    <w:nsid w:val="24CA1BD6"/>
    <w:multiLevelType w:val="hybridMultilevel"/>
    <w:tmpl w:val="1BCE052E"/>
    <w:lvl w:ilvl="0" w:tplc="1426333A">
      <w:start w:val="1"/>
      <w:numFmt w:val="decimal"/>
      <w:lvlText w:val="%1."/>
      <w:lvlJc w:val="left"/>
      <w:pPr>
        <w:ind w:left="720" w:hanging="360"/>
      </w:pPr>
    </w:lvl>
    <w:lvl w:ilvl="1" w:tplc="821035A0">
      <w:start w:val="1"/>
      <w:numFmt w:val="lowerLetter"/>
      <w:lvlText w:val="%2."/>
      <w:lvlJc w:val="left"/>
      <w:pPr>
        <w:ind w:left="1440" w:hanging="360"/>
      </w:pPr>
    </w:lvl>
    <w:lvl w:ilvl="2" w:tplc="81D2E258">
      <w:start w:val="1"/>
      <w:numFmt w:val="lowerRoman"/>
      <w:lvlText w:val="%3."/>
      <w:lvlJc w:val="left"/>
      <w:pPr>
        <w:ind w:left="2160" w:hanging="180"/>
      </w:pPr>
    </w:lvl>
    <w:lvl w:ilvl="3" w:tplc="F47E3BAE">
      <w:start w:val="1"/>
      <w:numFmt w:val="decimal"/>
      <w:lvlText w:val="%4."/>
      <w:lvlJc w:val="left"/>
      <w:pPr>
        <w:ind w:left="2880" w:hanging="360"/>
      </w:pPr>
    </w:lvl>
    <w:lvl w:ilvl="4" w:tplc="E4E4AC0E">
      <w:start w:val="1"/>
      <w:numFmt w:val="lowerLetter"/>
      <w:lvlText w:val="%5."/>
      <w:lvlJc w:val="left"/>
      <w:pPr>
        <w:ind w:left="3600" w:hanging="360"/>
      </w:pPr>
    </w:lvl>
    <w:lvl w:ilvl="5" w:tplc="36E0A5DC">
      <w:start w:val="1"/>
      <w:numFmt w:val="lowerRoman"/>
      <w:lvlText w:val="%6."/>
      <w:lvlJc w:val="right"/>
      <w:pPr>
        <w:ind w:left="4320" w:hanging="180"/>
      </w:pPr>
    </w:lvl>
    <w:lvl w:ilvl="6" w:tplc="958CA9BC">
      <w:start w:val="1"/>
      <w:numFmt w:val="decimal"/>
      <w:lvlText w:val="%7."/>
      <w:lvlJc w:val="left"/>
      <w:pPr>
        <w:ind w:left="5040" w:hanging="360"/>
      </w:pPr>
    </w:lvl>
    <w:lvl w:ilvl="7" w:tplc="05CCC19E">
      <w:start w:val="1"/>
      <w:numFmt w:val="lowerLetter"/>
      <w:lvlText w:val="%8."/>
      <w:lvlJc w:val="left"/>
      <w:pPr>
        <w:ind w:left="5760" w:hanging="360"/>
      </w:pPr>
    </w:lvl>
    <w:lvl w:ilvl="8" w:tplc="5AF62D6C">
      <w:start w:val="1"/>
      <w:numFmt w:val="lowerRoman"/>
      <w:lvlText w:val="%9."/>
      <w:lvlJc w:val="right"/>
      <w:pPr>
        <w:ind w:left="6480" w:hanging="180"/>
      </w:pPr>
    </w:lvl>
  </w:abstractNum>
  <w:abstractNum w:abstractNumId="11" w15:restartNumberingAfterBreak="0">
    <w:nsid w:val="26181986"/>
    <w:multiLevelType w:val="hybridMultilevel"/>
    <w:tmpl w:val="BF48AFF0"/>
    <w:lvl w:ilvl="0" w:tplc="0D7A52D8">
      <w:start w:val="1"/>
      <w:numFmt w:val="decimal"/>
      <w:lvlText w:val="%1."/>
      <w:lvlJc w:val="left"/>
      <w:pPr>
        <w:ind w:left="720" w:hanging="360"/>
      </w:pPr>
    </w:lvl>
    <w:lvl w:ilvl="1" w:tplc="7E32A324">
      <w:start w:val="1"/>
      <w:numFmt w:val="lowerLetter"/>
      <w:lvlText w:val="%2."/>
      <w:lvlJc w:val="left"/>
      <w:pPr>
        <w:ind w:left="1440" w:hanging="360"/>
      </w:pPr>
    </w:lvl>
    <w:lvl w:ilvl="2" w:tplc="147C2924">
      <w:start w:val="1"/>
      <w:numFmt w:val="lowerRoman"/>
      <w:lvlText w:val="%3."/>
      <w:lvlJc w:val="right"/>
      <w:pPr>
        <w:ind w:left="2160" w:hanging="180"/>
      </w:pPr>
    </w:lvl>
    <w:lvl w:ilvl="3" w:tplc="93CED4EA">
      <w:start w:val="1"/>
      <w:numFmt w:val="decimal"/>
      <w:lvlText w:val="%4."/>
      <w:lvlJc w:val="left"/>
      <w:pPr>
        <w:ind w:left="2880" w:hanging="360"/>
      </w:pPr>
    </w:lvl>
    <w:lvl w:ilvl="4" w:tplc="B75A7614">
      <w:start w:val="1"/>
      <w:numFmt w:val="lowerLetter"/>
      <w:lvlText w:val="%5."/>
      <w:lvlJc w:val="left"/>
      <w:pPr>
        <w:ind w:left="3600" w:hanging="360"/>
      </w:pPr>
    </w:lvl>
    <w:lvl w:ilvl="5" w:tplc="3F3AF79E">
      <w:start w:val="1"/>
      <w:numFmt w:val="lowerRoman"/>
      <w:lvlText w:val="%6."/>
      <w:lvlJc w:val="right"/>
      <w:pPr>
        <w:ind w:left="4320" w:hanging="180"/>
      </w:pPr>
    </w:lvl>
    <w:lvl w:ilvl="6" w:tplc="2CA2BFF6">
      <w:start w:val="1"/>
      <w:numFmt w:val="decimal"/>
      <w:lvlText w:val="%7."/>
      <w:lvlJc w:val="left"/>
      <w:pPr>
        <w:ind w:left="5040" w:hanging="360"/>
      </w:pPr>
    </w:lvl>
    <w:lvl w:ilvl="7" w:tplc="FB685EAE">
      <w:start w:val="1"/>
      <w:numFmt w:val="lowerLetter"/>
      <w:lvlText w:val="%8."/>
      <w:lvlJc w:val="left"/>
      <w:pPr>
        <w:ind w:left="5760" w:hanging="360"/>
      </w:pPr>
    </w:lvl>
    <w:lvl w:ilvl="8" w:tplc="A58217B0">
      <w:start w:val="1"/>
      <w:numFmt w:val="lowerRoman"/>
      <w:lvlText w:val="%9."/>
      <w:lvlJc w:val="right"/>
      <w:pPr>
        <w:ind w:left="6480" w:hanging="180"/>
      </w:pPr>
    </w:lvl>
  </w:abstractNum>
  <w:abstractNum w:abstractNumId="12" w15:restartNumberingAfterBreak="0">
    <w:nsid w:val="275B0F17"/>
    <w:multiLevelType w:val="hybridMultilevel"/>
    <w:tmpl w:val="21A07BA4"/>
    <w:lvl w:ilvl="0" w:tplc="DBE8EE4E">
      <w:start w:val="1"/>
      <w:numFmt w:val="decimal"/>
      <w:lvlText w:val="%1."/>
      <w:lvlJc w:val="left"/>
      <w:pPr>
        <w:ind w:left="720" w:hanging="360"/>
      </w:pPr>
    </w:lvl>
    <w:lvl w:ilvl="1" w:tplc="EA6E2802">
      <w:start w:val="1"/>
      <w:numFmt w:val="lowerLetter"/>
      <w:lvlText w:val="%2."/>
      <w:lvlJc w:val="left"/>
      <w:pPr>
        <w:ind w:left="1440" w:hanging="360"/>
      </w:pPr>
    </w:lvl>
    <w:lvl w:ilvl="2" w:tplc="5A9C87D2">
      <w:start w:val="1"/>
      <w:numFmt w:val="lowerRoman"/>
      <w:lvlText w:val="%3."/>
      <w:lvlJc w:val="left"/>
      <w:pPr>
        <w:ind w:left="2160" w:hanging="180"/>
      </w:pPr>
    </w:lvl>
    <w:lvl w:ilvl="3" w:tplc="1F74E77C">
      <w:start w:val="1"/>
      <w:numFmt w:val="decimal"/>
      <w:lvlText w:val="%4."/>
      <w:lvlJc w:val="left"/>
      <w:pPr>
        <w:ind w:left="2880" w:hanging="360"/>
      </w:pPr>
    </w:lvl>
    <w:lvl w:ilvl="4" w:tplc="376202EA">
      <w:start w:val="1"/>
      <w:numFmt w:val="lowerLetter"/>
      <w:lvlText w:val="%5."/>
      <w:lvlJc w:val="left"/>
      <w:pPr>
        <w:ind w:left="3600" w:hanging="360"/>
      </w:pPr>
    </w:lvl>
    <w:lvl w:ilvl="5" w:tplc="48600432">
      <w:start w:val="1"/>
      <w:numFmt w:val="lowerRoman"/>
      <w:lvlText w:val="%6."/>
      <w:lvlJc w:val="right"/>
      <w:pPr>
        <w:ind w:left="4320" w:hanging="180"/>
      </w:pPr>
    </w:lvl>
    <w:lvl w:ilvl="6" w:tplc="375642C2">
      <w:start w:val="1"/>
      <w:numFmt w:val="decimal"/>
      <w:lvlText w:val="%7."/>
      <w:lvlJc w:val="left"/>
      <w:pPr>
        <w:ind w:left="5040" w:hanging="360"/>
      </w:pPr>
    </w:lvl>
    <w:lvl w:ilvl="7" w:tplc="80D01970">
      <w:start w:val="1"/>
      <w:numFmt w:val="lowerLetter"/>
      <w:lvlText w:val="%8."/>
      <w:lvlJc w:val="left"/>
      <w:pPr>
        <w:ind w:left="5760" w:hanging="360"/>
      </w:pPr>
    </w:lvl>
    <w:lvl w:ilvl="8" w:tplc="450AF1D2">
      <w:start w:val="1"/>
      <w:numFmt w:val="lowerRoman"/>
      <w:lvlText w:val="%9."/>
      <w:lvlJc w:val="right"/>
      <w:pPr>
        <w:ind w:left="6480" w:hanging="180"/>
      </w:pPr>
    </w:lvl>
  </w:abstractNum>
  <w:abstractNum w:abstractNumId="13" w15:restartNumberingAfterBreak="0">
    <w:nsid w:val="38665DE4"/>
    <w:multiLevelType w:val="hybridMultilevel"/>
    <w:tmpl w:val="96F4AE72"/>
    <w:lvl w:ilvl="0" w:tplc="04090001">
      <w:start w:val="1"/>
      <w:numFmt w:val="bullet"/>
      <w:lvlText w:val=""/>
      <w:lvlJc w:val="left"/>
      <w:pPr>
        <w:ind w:left="1490" w:hanging="360"/>
      </w:pPr>
      <w:rPr>
        <w:rFonts w:ascii="Symbol" w:hAnsi="Symbol" w:hint="default"/>
      </w:rPr>
    </w:lvl>
    <w:lvl w:ilvl="1" w:tplc="FFFFFFFF">
      <w:start w:val="1"/>
      <w:numFmt w:val="decimal"/>
      <w:lvlText w:val="%2."/>
      <w:lvlJc w:val="left"/>
      <w:pPr>
        <w:ind w:left="2210" w:hanging="360"/>
      </w:p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3AA3317B"/>
    <w:multiLevelType w:val="hybridMultilevel"/>
    <w:tmpl w:val="320A2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17716"/>
    <w:multiLevelType w:val="hybridMultilevel"/>
    <w:tmpl w:val="AA5C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F2B75"/>
    <w:multiLevelType w:val="hybridMultilevel"/>
    <w:tmpl w:val="B0CE3B58"/>
    <w:lvl w:ilvl="0" w:tplc="06B8F9FA">
      <w:start w:val="1"/>
      <w:numFmt w:val="bullet"/>
      <w:lvlText w:val=""/>
      <w:lvlJc w:val="left"/>
      <w:pPr>
        <w:ind w:left="720" w:hanging="360"/>
      </w:pPr>
      <w:rPr>
        <w:rFonts w:ascii="Symbol" w:hAnsi="Symbol" w:hint="default"/>
      </w:rPr>
    </w:lvl>
    <w:lvl w:ilvl="1" w:tplc="890E4C50">
      <w:start w:val="1"/>
      <w:numFmt w:val="bullet"/>
      <w:lvlText w:val="o"/>
      <w:lvlJc w:val="left"/>
      <w:pPr>
        <w:ind w:left="1440" w:hanging="360"/>
      </w:pPr>
      <w:rPr>
        <w:rFonts w:ascii="Courier New" w:hAnsi="Courier New" w:hint="default"/>
      </w:rPr>
    </w:lvl>
    <w:lvl w:ilvl="2" w:tplc="07A817B0">
      <w:start w:val="1"/>
      <w:numFmt w:val="bullet"/>
      <w:lvlText w:val=""/>
      <w:lvlJc w:val="left"/>
      <w:pPr>
        <w:ind w:left="2160" w:hanging="360"/>
      </w:pPr>
      <w:rPr>
        <w:rFonts w:ascii="Wingdings" w:hAnsi="Wingdings" w:hint="default"/>
      </w:rPr>
    </w:lvl>
    <w:lvl w:ilvl="3" w:tplc="0E427414">
      <w:start w:val="1"/>
      <w:numFmt w:val="bullet"/>
      <w:lvlText w:val=""/>
      <w:lvlJc w:val="left"/>
      <w:pPr>
        <w:ind w:left="2880" w:hanging="360"/>
      </w:pPr>
      <w:rPr>
        <w:rFonts w:ascii="Symbol" w:hAnsi="Symbol" w:hint="default"/>
      </w:rPr>
    </w:lvl>
    <w:lvl w:ilvl="4" w:tplc="A4FA9534">
      <w:start w:val="1"/>
      <w:numFmt w:val="bullet"/>
      <w:lvlText w:val="o"/>
      <w:lvlJc w:val="left"/>
      <w:pPr>
        <w:ind w:left="3600" w:hanging="360"/>
      </w:pPr>
      <w:rPr>
        <w:rFonts w:ascii="Courier New" w:hAnsi="Courier New" w:hint="default"/>
      </w:rPr>
    </w:lvl>
    <w:lvl w:ilvl="5" w:tplc="8E18BC8A">
      <w:start w:val="1"/>
      <w:numFmt w:val="bullet"/>
      <w:lvlText w:val=""/>
      <w:lvlJc w:val="left"/>
      <w:pPr>
        <w:ind w:left="4320" w:hanging="360"/>
      </w:pPr>
      <w:rPr>
        <w:rFonts w:ascii="Wingdings" w:hAnsi="Wingdings" w:hint="default"/>
      </w:rPr>
    </w:lvl>
    <w:lvl w:ilvl="6" w:tplc="B024D8AA">
      <w:start w:val="1"/>
      <w:numFmt w:val="bullet"/>
      <w:lvlText w:val=""/>
      <w:lvlJc w:val="left"/>
      <w:pPr>
        <w:ind w:left="5040" w:hanging="360"/>
      </w:pPr>
      <w:rPr>
        <w:rFonts w:ascii="Symbol" w:hAnsi="Symbol" w:hint="default"/>
      </w:rPr>
    </w:lvl>
    <w:lvl w:ilvl="7" w:tplc="87B6B042">
      <w:start w:val="1"/>
      <w:numFmt w:val="bullet"/>
      <w:lvlText w:val="o"/>
      <w:lvlJc w:val="left"/>
      <w:pPr>
        <w:ind w:left="5760" w:hanging="360"/>
      </w:pPr>
      <w:rPr>
        <w:rFonts w:ascii="Courier New" w:hAnsi="Courier New" w:hint="default"/>
      </w:rPr>
    </w:lvl>
    <w:lvl w:ilvl="8" w:tplc="832E1092">
      <w:start w:val="1"/>
      <w:numFmt w:val="bullet"/>
      <w:lvlText w:val=""/>
      <w:lvlJc w:val="left"/>
      <w:pPr>
        <w:ind w:left="6480" w:hanging="360"/>
      </w:pPr>
      <w:rPr>
        <w:rFonts w:ascii="Wingdings" w:hAnsi="Wingdings" w:hint="default"/>
      </w:rPr>
    </w:lvl>
  </w:abstractNum>
  <w:abstractNum w:abstractNumId="17" w15:restartNumberingAfterBreak="0">
    <w:nsid w:val="49866A54"/>
    <w:multiLevelType w:val="hybridMultilevel"/>
    <w:tmpl w:val="C0B69980"/>
    <w:lvl w:ilvl="0" w:tplc="3CE4509A">
      <w:start w:val="1"/>
      <w:numFmt w:val="decimal"/>
      <w:lvlText w:val="%1."/>
      <w:lvlJc w:val="left"/>
      <w:pPr>
        <w:ind w:left="720" w:hanging="360"/>
      </w:pPr>
    </w:lvl>
    <w:lvl w:ilvl="1" w:tplc="B5284F48">
      <w:start w:val="1"/>
      <w:numFmt w:val="lowerLetter"/>
      <w:lvlText w:val="%2."/>
      <w:lvlJc w:val="left"/>
      <w:pPr>
        <w:ind w:left="1440" w:hanging="360"/>
      </w:pPr>
    </w:lvl>
    <w:lvl w:ilvl="2" w:tplc="0C8A44B2">
      <w:start w:val="1"/>
      <w:numFmt w:val="lowerRoman"/>
      <w:lvlText w:val="%3."/>
      <w:lvlJc w:val="left"/>
      <w:pPr>
        <w:ind w:left="2160" w:hanging="180"/>
      </w:pPr>
    </w:lvl>
    <w:lvl w:ilvl="3" w:tplc="CD769E56">
      <w:start w:val="1"/>
      <w:numFmt w:val="decimal"/>
      <w:lvlText w:val="%4."/>
      <w:lvlJc w:val="left"/>
      <w:pPr>
        <w:ind w:left="2880" w:hanging="360"/>
      </w:pPr>
    </w:lvl>
    <w:lvl w:ilvl="4" w:tplc="D3782506">
      <w:start w:val="1"/>
      <w:numFmt w:val="lowerLetter"/>
      <w:lvlText w:val="%5."/>
      <w:lvlJc w:val="left"/>
      <w:pPr>
        <w:ind w:left="3600" w:hanging="360"/>
      </w:pPr>
    </w:lvl>
    <w:lvl w:ilvl="5" w:tplc="C7102742">
      <w:start w:val="1"/>
      <w:numFmt w:val="lowerRoman"/>
      <w:lvlText w:val="%6."/>
      <w:lvlJc w:val="right"/>
      <w:pPr>
        <w:ind w:left="4320" w:hanging="180"/>
      </w:pPr>
    </w:lvl>
    <w:lvl w:ilvl="6" w:tplc="84AC47A4">
      <w:start w:val="1"/>
      <w:numFmt w:val="decimal"/>
      <w:lvlText w:val="%7."/>
      <w:lvlJc w:val="left"/>
      <w:pPr>
        <w:ind w:left="5040" w:hanging="360"/>
      </w:pPr>
    </w:lvl>
    <w:lvl w:ilvl="7" w:tplc="DBD63674">
      <w:start w:val="1"/>
      <w:numFmt w:val="lowerLetter"/>
      <w:lvlText w:val="%8."/>
      <w:lvlJc w:val="left"/>
      <w:pPr>
        <w:ind w:left="5760" w:hanging="360"/>
      </w:pPr>
    </w:lvl>
    <w:lvl w:ilvl="8" w:tplc="6D9A4D74">
      <w:start w:val="1"/>
      <w:numFmt w:val="lowerRoman"/>
      <w:lvlText w:val="%9."/>
      <w:lvlJc w:val="right"/>
      <w:pPr>
        <w:ind w:left="6480" w:hanging="180"/>
      </w:pPr>
    </w:lvl>
  </w:abstractNum>
  <w:abstractNum w:abstractNumId="18" w15:restartNumberingAfterBreak="0">
    <w:nsid w:val="4B257CD5"/>
    <w:multiLevelType w:val="hybridMultilevel"/>
    <w:tmpl w:val="8124C232"/>
    <w:lvl w:ilvl="0" w:tplc="9710D11A">
      <w:start w:val="1"/>
      <w:numFmt w:val="decimal"/>
      <w:lvlText w:val="%1."/>
      <w:lvlJc w:val="left"/>
      <w:pPr>
        <w:ind w:left="720" w:hanging="360"/>
      </w:pPr>
    </w:lvl>
    <w:lvl w:ilvl="1" w:tplc="8B8E71BC">
      <w:start w:val="1"/>
      <w:numFmt w:val="lowerLetter"/>
      <w:lvlText w:val="%2."/>
      <w:lvlJc w:val="left"/>
      <w:pPr>
        <w:ind w:left="1440" w:hanging="360"/>
      </w:pPr>
    </w:lvl>
    <w:lvl w:ilvl="2" w:tplc="C6CC18C8">
      <w:start w:val="1"/>
      <w:numFmt w:val="lowerRoman"/>
      <w:lvlText w:val="%3."/>
      <w:lvlJc w:val="right"/>
      <w:pPr>
        <w:ind w:left="2160" w:hanging="180"/>
      </w:pPr>
    </w:lvl>
    <w:lvl w:ilvl="3" w:tplc="24F65402">
      <w:start w:val="1"/>
      <w:numFmt w:val="decimal"/>
      <w:lvlText w:val="%4."/>
      <w:lvlJc w:val="left"/>
      <w:pPr>
        <w:ind w:left="2880" w:hanging="360"/>
      </w:pPr>
    </w:lvl>
    <w:lvl w:ilvl="4" w:tplc="5C1291B2">
      <w:start w:val="1"/>
      <w:numFmt w:val="lowerLetter"/>
      <w:lvlText w:val="%5."/>
      <w:lvlJc w:val="left"/>
      <w:pPr>
        <w:ind w:left="3600" w:hanging="360"/>
      </w:pPr>
    </w:lvl>
    <w:lvl w:ilvl="5" w:tplc="051AF1E8">
      <w:start w:val="1"/>
      <w:numFmt w:val="lowerRoman"/>
      <w:lvlText w:val="%6."/>
      <w:lvlJc w:val="right"/>
      <w:pPr>
        <w:ind w:left="4320" w:hanging="180"/>
      </w:pPr>
    </w:lvl>
    <w:lvl w:ilvl="6" w:tplc="DF1CC028">
      <w:start w:val="1"/>
      <w:numFmt w:val="decimal"/>
      <w:lvlText w:val="%7."/>
      <w:lvlJc w:val="left"/>
      <w:pPr>
        <w:ind w:left="5040" w:hanging="360"/>
      </w:pPr>
    </w:lvl>
    <w:lvl w:ilvl="7" w:tplc="785ABADE">
      <w:start w:val="1"/>
      <w:numFmt w:val="lowerLetter"/>
      <w:lvlText w:val="%8."/>
      <w:lvlJc w:val="left"/>
      <w:pPr>
        <w:ind w:left="5760" w:hanging="360"/>
      </w:pPr>
    </w:lvl>
    <w:lvl w:ilvl="8" w:tplc="5E1E3B3E">
      <w:start w:val="1"/>
      <w:numFmt w:val="lowerRoman"/>
      <w:lvlText w:val="%9."/>
      <w:lvlJc w:val="right"/>
      <w:pPr>
        <w:ind w:left="6480" w:hanging="180"/>
      </w:pPr>
    </w:lvl>
  </w:abstractNum>
  <w:abstractNum w:abstractNumId="19" w15:restartNumberingAfterBreak="0">
    <w:nsid w:val="4B943EC9"/>
    <w:multiLevelType w:val="hybridMultilevel"/>
    <w:tmpl w:val="AE5C9E64"/>
    <w:lvl w:ilvl="0" w:tplc="FFFFFFFF">
      <w:start w:val="1"/>
      <w:numFmt w:val="bullet"/>
      <w:lvlText w:val=""/>
      <w:lvlJc w:val="left"/>
      <w:pPr>
        <w:ind w:left="720" w:hanging="360"/>
      </w:pPr>
      <w:rPr>
        <w:rFonts w:ascii="Symbol" w:hAnsi="Symbol" w:hint="default"/>
      </w:rPr>
    </w:lvl>
    <w:lvl w:ilvl="1" w:tplc="57D01C28">
      <w:start w:val="1"/>
      <w:numFmt w:val="bullet"/>
      <w:lvlText w:val="o"/>
      <w:lvlJc w:val="left"/>
      <w:pPr>
        <w:ind w:left="1440" w:hanging="360"/>
      </w:pPr>
      <w:rPr>
        <w:rFonts w:ascii="Courier New" w:hAnsi="Courier New" w:hint="default"/>
      </w:rPr>
    </w:lvl>
    <w:lvl w:ilvl="2" w:tplc="81342280">
      <w:start w:val="1"/>
      <w:numFmt w:val="bullet"/>
      <w:lvlText w:val=""/>
      <w:lvlJc w:val="left"/>
      <w:pPr>
        <w:ind w:left="2160" w:hanging="360"/>
      </w:pPr>
      <w:rPr>
        <w:rFonts w:ascii="Wingdings" w:hAnsi="Wingdings" w:hint="default"/>
      </w:rPr>
    </w:lvl>
    <w:lvl w:ilvl="3" w:tplc="E6A87438">
      <w:start w:val="1"/>
      <w:numFmt w:val="bullet"/>
      <w:lvlText w:val=""/>
      <w:lvlJc w:val="left"/>
      <w:pPr>
        <w:ind w:left="2880" w:hanging="360"/>
      </w:pPr>
      <w:rPr>
        <w:rFonts w:ascii="Symbol" w:hAnsi="Symbol" w:hint="default"/>
      </w:rPr>
    </w:lvl>
    <w:lvl w:ilvl="4" w:tplc="26DAEBD2">
      <w:start w:val="1"/>
      <w:numFmt w:val="bullet"/>
      <w:lvlText w:val="o"/>
      <w:lvlJc w:val="left"/>
      <w:pPr>
        <w:ind w:left="3600" w:hanging="360"/>
      </w:pPr>
      <w:rPr>
        <w:rFonts w:ascii="Courier New" w:hAnsi="Courier New" w:hint="default"/>
      </w:rPr>
    </w:lvl>
    <w:lvl w:ilvl="5" w:tplc="844A7CA0">
      <w:start w:val="1"/>
      <w:numFmt w:val="bullet"/>
      <w:lvlText w:val=""/>
      <w:lvlJc w:val="left"/>
      <w:pPr>
        <w:ind w:left="4320" w:hanging="360"/>
      </w:pPr>
      <w:rPr>
        <w:rFonts w:ascii="Wingdings" w:hAnsi="Wingdings" w:hint="default"/>
      </w:rPr>
    </w:lvl>
    <w:lvl w:ilvl="6" w:tplc="6A280996">
      <w:start w:val="1"/>
      <w:numFmt w:val="bullet"/>
      <w:lvlText w:val=""/>
      <w:lvlJc w:val="left"/>
      <w:pPr>
        <w:ind w:left="5040" w:hanging="360"/>
      </w:pPr>
      <w:rPr>
        <w:rFonts w:ascii="Symbol" w:hAnsi="Symbol" w:hint="default"/>
      </w:rPr>
    </w:lvl>
    <w:lvl w:ilvl="7" w:tplc="41F2529E">
      <w:start w:val="1"/>
      <w:numFmt w:val="bullet"/>
      <w:lvlText w:val="o"/>
      <w:lvlJc w:val="left"/>
      <w:pPr>
        <w:ind w:left="5760" w:hanging="360"/>
      </w:pPr>
      <w:rPr>
        <w:rFonts w:ascii="Courier New" w:hAnsi="Courier New" w:hint="default"/>
      </w:rPr>
    </w:lvl>
    <w:lvl w:ilvl="8" w:tplc="0D00F67A">
      <w:start w:val="1"/>
      <w:numFmt w:val="bullet"/>
      <w:lvlText w:val=""/>
      <w:lvlJc w:val="left"/>
      <w:pPr>
        <w:ind w:left="6480" w:hanging="360"/>
      </w:pPr>
      <w:rPr>
        <w:rFonts w:ascii="Wingdings" w:hAnsi="Wingdings" w:hint="default"/>
      </w:rPr>
    </w:lvl>
  </w:abstractNum>
  <w:abstractNum w:abstractNumId="20" w15:restartNumberingAfterBreak="0">
    <w:nsid w:val="514042F0"/>
    <w:multiLevelType w:val="hybridMultilevel"/>
    <w:tmpl w:val="87A07CFC"/>
    <w:lvl w:ilvl="0" w:tplc="542463CC">
      <w:start w:val="1"/>
      <w:numFmt w:val="decimal"/>
      <w:lvlText w:val="%1."/>
      <w:lvlJc w:val="left"/>
      <w:pPr>
        <w:ind w:left="720" w:hanging="360"/>
      </w:pPr>
    </w:lvl>
    <w:lvl w:ilvl="1" w:tplc="2842BB9C">
      <w:start w:val="1"/>
      <w:numFmt w:val="lowerLetter"/>
      <w:lvlText w:val="%2."/>
      <w:lvlJc w:val="left"/>
      <w:pPr>
        <w:ind w:left="1440" w:hanging="360"/>
      </w:pPr>
    </w:lvl>
    <w:lvl w:ilvl="2" w:tplc="F38038E4">
      <w:start w:val="1"/>
      <w:numFmt w:val="lowerRoman"/>
      <w:lvlText w:val="%3."/>
      <w:lvlJc w:val="left"/>
      <w:pPr>
        <w:ind w:left="2160" w:hanging="180"/>
      </w:pPr>
    </w:lvl>
    <w:lvl w:ilvl="3" w:tplc="EF067722">
      <w:start w:val="1"/>
      <w:numFmt w:val="decimal"/>
      <w:lvlText w:val="%4."/>
      <w:lvlJc w:val="left"/>
      <w:pPr>
        <w:ind w:left="2880" w:hanging="360"/>
      </w:pPr>
    </w:lvl>
    <w:lvl w:ilvl="4" w:tplc="EA82111E">
      <w:start w:val="1"/>
      <w:numFmt w:val="lowerLetter"/>
      <w:lvlText w:val="%5."/>
      <w:lvlJc w:val="left"/>
      <w:pPr>
        <w:ind w:left="3600" w:hanging="360"/>
      </w:pPr>
    </w:lvl>
    <w:lvl w:ilvl="5" w:tplc="0588AAE4">
      <w:start w:val="1"/>
      <w:numFmt w:val="lowerRoman"/>
      <w:lvlText w:val="%6."/>
      <w:lvlJc w:val="right"/>
      <w:pPr>
        <w:ind w:left="4320" w:hanging="180"/>
      </w:pPr>
    </w:lvl>
    <w:lvl w:ilvl="6" w:tplc="5FC0ABEA">
      <w:start w:val="1"/>
      <w:numFmt w:val="decimal"/>
      <w:lvlText w:val="%7."/>
      <w:lvlJc w:val="left"/>
      <w:pPr>
        <w:ind w:left="5040" w:hanging="360"/>
      </w:pPr>
    </w:lvl>
    <w:lvl w:ilvl="7" w:tplc="B7D847D0">
      <w:start w:val="1"/>
      <w:numFmt w:val="lowerLetter"/>
      <w:lvlText w:val="%8."/>
      <w:lvlJc w:val="left"/>
      <w:pPr>
        <w:ind w:left="5760" w:hanging="360"/>
      </w:pPr>
    </w:lvl>
    <w:lvl w:ilvl="8" w:tplc="81CA7F6C">
      <w:start w:val="1"/>
      <w:numFmt w:val="lowerRoman"/>
      <w:lvlText w:val="%9."/>
      <w:lvlJc w:val="right"/>
      <w:pPr>
        <w:ind w:left="6480" w:hanging="180"/>
      </w:pPr>
    </w:lvl>
  </w:abstractNum>
  <w:abstractNum w:abstractNumId="21" w15:restartNumberingAfterBreak="0">
    <w:nsid w:val="52037247"/>
    <w:multiLevelType w:val="hybridMultilevel"/>
    <w:tmpl w:val="CBF8A3B4"/>
    <w:lvl w:ilvl="0" w:tplc="D7F0B7D8">
      <w:start w:val="1"/>
      <w:numFmt w:val="bullet"/>
      <w:lvlText w:val=""/>
      <w:lvlJc w:val="left"/>
      <w:pPr>
        <w:ind w:left="720" w:hanging="360"/>
      </w:pPr>
      <w:rPr>
        <w:rFonts w:ascii="Symbol" w:hAnsi="Symbol" w:hint="default"/>
      </w:rPr>
    </w:lvl>
    <w:lvl w:ilvl="1" w:tplc="86806EB4">
      <w:start w:val="1"/>
      <w:numFmt w:val="bullet"/>
      <w:lvlText w:val="o"/>
      <w:lvlJc w:val="left"/>
      <w:pPr>
        <w:ind w:left="1440" w:hanging="360"/>
      </w:pPr>
      <w:rPr>
        <w:rFonts w:ascii="Courier New" w:hAnsi="Courier New" w:hint="default"/>
      </w:rPr>
    </w:lvl>
    <w:lvl w:ilvl="2" w:tplc="6F7689AC">
      <w:start w:val="1"/>
      <w:numFmt w:val="bullet"/>
      <w:lvlText w:val=""/>
      <w:lvlJc w:val="left"/>
      <w:pPr>
        <w:ind w:left="2160" w:hanging="360"/>
      </w:pPr>
      <w:rPr>
        <w:rFonts w:ascii="Symbol" w:hAnsi="Symbol" w:hint="default"/>
      </w:rPr>
    </w:lvl>
    <w:lvl w:ilvl="3" w:tplc="123ABB2E">
      <w:start w:val="1"/>
      <w:numFmt w:val="bullet"/>
      <w:lvlText w:val=""/>
      <w:lvlJc w:val="left"/>
      <w:pPr>
        <w:ind w:left="2880" w:hanging="360"/>
      </w:pPr>
      <w:rPr>
        <w:rFonts w:ascii="Symbol" w:hAnsi="Symbol" w:hint="default"/>
      </w:rPr>
    </w:lvl>
    <w:lvl w:ilvl="4" w:tplc="548E4AC8">
      <w:start w:val="1"/>
      <w:numFmt w:val="bullet"/>
      <w:lvlText w:val="o"/>
      <w:lvlJc w:val="left"/>
      <w:pPr>
        <w:ind w:left="3600" w:hanging="360"/>
      </w:pPr>
      <w:rPr>
        <w:rFonts w:ascii="Courier New" w:hAnsi="Courier New" w:hint="default"/>
      </w:rPr>
    </w:lvl>
    <w:lvl w:ilvl="5" w:tplc="539AB01A">
      <w:start w:val="1"/>
      <w:numFmt w:val="bullet"/>
      <w:lvlText w:val=""/>
      <w:lvlJc w:val="left"/>
      <w:pPr>
        <w:ind w:left="4320" w:hanging="360"/>
      </w:pPr>
      <w:rPr>
        <w:rFonts w:ascii="Wingdings" w:hAnsi="Wingdings" w:hint="default"/>
      </w:rPr>
    </w:lvl>
    <w:lvl w:ilvl="6" w:tplc="4B1A84BC">
      <w:start w:val="1"/>
      <w:numFmt w:val="bullet"/>
      <w:lvlText w:val=""/>
      <w:lvlJc w:val="left"/>
      <w:pPr>
        <w:ind w:left="5040" w:hanging="360"/>
      </w:pPr>
      <w:rPr>
        <w:rFonts w:ascii="Symbol" w:hAnsi="Symbol" w:hint="default"/>
      </w:rPr>
    </w:lvl>
    <w:lvl w:ilvl="7" w:tplc="8B7A30C0">
      <w:start w:val="1"/>
      <w:numFmt w:val="bullet"/>
      <w:lvlText w:val="o"/>
      <w:lvlJc w:val="left"/>
      <w:pPr>
        <w:ind w:left="5760" w:hanging="360"/>
      </w:pPr>
      <w:rPr>
        <w:rFonts w:ascii="Courier New" w:hAnsi="Courier New" w:hint="default"/>
      </w:rPr>
    </w:lvl>
    <w:lvl w:ilvl="8" w:tplc="A8EA8E64">
      <w:start w:val="1"/>
      <w:numFmt w:val="bullet"/>
      <w:lvlText w:val=""/>
      <w:lvlJc w:val="left"/>
      <w:pPr>
        <w:ind w:left="6480" w:hanging="360"/>
      </w:pPr>
      <w:rPr>
        <w:rFonts w:ascii="Wingdings" w:hAnsi="Wingdings" w:hint="default"/>
      </w:rPr>
    </w:lvl>
  </w:abstractNum>
  <w:abstractNum w:abstractNumId="22" w15:restartNumberingAfterBreak="0">
    <w:nsid w:val="534C610D"/>
    <w:multiLevelType w:val="hybridMultilevel"/>
    <w:tmpl w:val="D1CAC672"/>
    <w:lvl w:ilvl="0" w:tplc="84401880">
      <w:start w:val="1"/>
      <w:numFmt w:val="decimal"/>
      <w:lvlText w:val="%1."/>
      <w:lvlJc w:val="left"/>
      <w:pPr>
        <w:ind w:left="720" w:hanging="360"/>
      </w:pPr>
    </w:lvl>
    <w:lvl w:ilvl="1" w:tplc="289654A2">
      <w:start w:val="1"/>
      <w:numFmt w:val="lowerLetter"/>
      <w:lvlText w:val="%2."/>
      <w:lvlJc w:val="left"/>
      <w:pPr>
        <w:ind w:left="1440" w:hanging="360"/>
      </w:pPr>
    </w:lvl>
    <w:lvl w:ilvl="2" w:tplc="21F6389A">
      <w:start w:val="1"/>
      <w:numFmt w:val="lowerRoman"/>
      <w:lvlText w:val="%3."/>
      <w:lvlJc w:val="right"/>
      <w:pPr>
        <w:ind w:left="2160" w:hanging="180"/>
      </w:pPr>
    </w:lvl>
    <w:lvl w:ilvl="3" w:tplc="B598F6B6">
      <w:start w:val="1"/>
      <w:numFmt w:val="decimal"/>
      <w:lvlText w:val="%4."/>
      <w:lvlJc w:val="left"/>
      <w:pPr>
        <w:ind w:left="2880" w:hanging="360"/>
      </w:pPr>
    </w:lvl>
    <w:lvl w:ilvl="4" w:tplc="4F84D6A4">
      <w:start w:val="1"/>
      <w:numFmt w:val="lowerLetter"/>
      <w:lvlText w:val="%5."/>
      <w:lvlJc w:val="left"/>
      <w:pPr>
        <w:ind w:left="3600" w:hanging="360"/>
      </w:pPr>
    </w:lvl>
    <w:lvl w:ilvl="5" w:tplc="D81EA320">
      <w:start w:val="1"/>
      <w:numFmt w:val="lowerRoman"/>
      <w:lvlText w:val="%6."/>
      <w:lvlJc w:val="right"/>
      <w:pPr>
        <w:ind w:left="4320" w:hanging="180"/>
      </w:pPr>
    </w:lvl>
    <w:lvl w:ilvl="6" w:tplc="9756627A">
      <w:start w:val="1"/>
      <w:numFmt w:val="decimal"/>
      <w:lvlText w:val="%7."/>
      <w:lvlJc w:val="left"/>
      <w:pPr>
        <w:ind w:left="5040" w:hanging="360"/>
      </w:pPr>
    </w:lvl>
    <w:lvl w:ilvl="7" w:tplc="58400DEC">
      <w:start w:val="1"/>
      <w:numFmt w:val="lowerLetter"/>
      <w:lvlText w:val="%8."/>
      <w:lvlJc w:val="left"/>
      <w:pPr>
        <w:ind w:left="5760" w:hanging="360"/>
      </w:pPr>
    </w:lvl>
    <w:lvl w:ilvl="8" w:tplc="8DEE79AE">
      <w:start w:val="1"/>
      <w:numFmt w:val="lowerRoman"/>
      <w:lvlText w:val="%9."/>
      <w:lvlJc w:val="right"/>
      <w:pPr>
        <w:ind w:left="6480" w:hanging="180"/>
      </w:pPr>
    </w:lvl>
  </w:abstractNum>
  <w:abstractNum w:abstractNumId="23" w15:restartNumberingAfterBreak="0">
    <w:nsid w:val="571160FD"/>
    <w:multiLevelType w:val="hybridMultilevel"/>
    <w:tmpl w:val="07E655D8"/>
    <w:lvl w:ilvl="0" w:tplc="CCAA3BDE">
      <w:start w:val="1"/>
      <w:numFmt w:val="decimal"/>
      <w:lvlText w:val="%1."/>
      <w:lvlJc w:val="left"/>
      <w:pPr>
        <w:ind w:left="720" w:hanging="360"/>
      </w:pPr>
    </w:lvl>
    <w:lvl w:ilvl="1" w:tplc="326EEFDA">
      <w:start w:val="1"/>
      <w:numFmt w:val="lowerLetter"/>
      <w:lvlText w:val="%2."/>
      <w:lvlJc w:val="left"/>
      <w:pPr>
        <w:ind w:left="1440" w:hanging="360"/>
      </w:pPr>
    </w:lvl>
    <w:lvl w:ilvl="2" w:tplc="12E890EA">
      <w:start w:val="1"/>
      <w:numFmt w:val="lowerRoman"/>
      <w:lvlText w:val="%3."/>
      <w:lvlJc w:val="right"/>
      <w:pPr>
        <w:ind w:left="2160" w:hanging="180"/>
      </w:pPr>
    </w:lvl>
    <w:lvl w:ilvl="3" w:tplc="F9246940">
      <w:start w:val="1"/>
      <w:numFmt w:val="decimal"/>
      <w:lvlText w:val="%4."/>
      <w:lvlJc w:val="left"/>
      <w:pPr>
        <w:ind w:left="2880" w:hanging="360"/>
      </w:pPr>
    </w:lvl>
    <w:lvl w:ilvl="4" w:tplc="27AAF508">
      <w:start w:val="1"/>
      <w:numFmt w:val="lowerLetter"/>
      <w:lvlText w:val="%5."/>
      <w:lvlJc w:val="left"/>
      <w:pPr>
        <w:ind w:left="3600" w:hanging="360"/>
      </w:pPr>
    </w:lvl>
    <w:lvl w:ilvl="5" w:tplc="D0305F7A">
      <w:start w:val="1"/>
      <w:numFmt w:val="lowerRoman"/>
      <w:lvlText w:val="%6."/>
      <w:lvlJc w:val="right"/>
      <w:pPr>
        <w:ind w:left="4320" w:hanging="180"/>
      </w:pPr>
    </w:lvl>
    <w:lvl w:ilvl="6" w:tplc="5FF4775A">
      <w:start w:val="1"/>
      <w:numFmt w:val="decimal"/>
      <w:lvlText w:val="%7."/>
      <w:lvlJc w:val="left"/>
      <w:pPr>
        <w:ind w:left="5040" w:hanging="360"/>
      </w:pPr>
    </w:lvl>
    <w:lvl w:ilvl="7" w:tplc="5A9CACD6">
      <w:start w:val="1"/>
      <w:numFmt w:val="lowerLetter"/>
      <w:lvlText w:val="%8."/>
      <w:lvlJc w:val="left"/>
      <w:pPr>
        <w:ind w:left="5760" w:hanging="360"/>
      </w:pPr>
    </w:lvl>
    <w:lvl w:ilvl="8" w:tplc="0310F764">
      <w:start w:val="1"/>
      <w:numFmt w:val="lowerRoman"/>
      <w:lvlText w:val="%9."/>
      <w:lvlJc w:val="right"/>
      <w:pPr>
        <w:ind w:left="6480" w:hanging="180"/>
      </w:pPr>
    </w:lvl>
  </w:abstractNum>
  <w:abstractNum w:abstractNumId="24" w15:restartNumberingAfterBreak="0">
    <w:nsid w:val="5B977411"/>
    <w:multiLevelType w:val="hybridMultilevel"/>
    <w:tmpl w:val="FAE482C6"/>
    <w:lvl w:ilvl="0" w:tplc="45F4244C">
      <w:start w:val="1"/>
      <w:numFmt w:val="bullet"/>
      <w:lvlText w:val=""/>
      <w:lvlJc w:val="left"/>
      <w:pPr>
        <w:ind w:left="720" w:hanging="360"/>
      </w:pPr>
      <w:rPr>
        <w:rFonts w:ascii="Symbol" w:hAnsi="Symbol" w:hint="default"/>
      </w:rPr>
    </w:lvl>
    <w:lvl w:ilvl="1" w:tplc="E3641CAA">
      <w:start w:val="1"/>
      <w:numFmt w:val="bullet"/>
      <w:lvlText w:val="o"/>
      <w:lvlJc w:val="left"/>
      <w:pPr>
        <w:ind w:left="1440" w:hanging="360"/>
      </w:pPr>
      <w:rPr>
        <w:rFonts w:ascii="Courier New" w:hAnsi="Courier New" w:hint="default"/>
      </w:rPr>
    </w:lvl>
    <w:lvl w:ilvl="2" w:tplc="2542AA34">
      <w:start w:val="1"/>
      <w:numFmt w:val="bullet"/>
      <w:lvlText w:val=""/>
      <w:lvlJc w:val="left"/>
      <w:pPr>
        <w:ind w:left="2160" w:hanging="360"/>
      </w:pPr>
      <w:rPr>
        <w:rFonts w:ascii="Wingdings" w:hAnsi="Wingdings" w:hint="default"/>
      </w:rPr>
    </w:lvl>
    <w:lvl w:ilvl="3" w:tplc="1E06418C">
      <w:start w:val="1"/>
      <w:numFmt w:val="bullet"/>
      <w:lvlText w:val=""/>
      <w:lvlJc w:val="left"/>
      <w:pPr>
        <w:ind w:left="2880" w:hanging="360"/>
      </w:pPr>
      <w:rPr>
        <w:rFonts w:ascii="Symbol" w:hAnsi="Symbol" w:hint="default"/>
      </w:rPr>
    </w:lvl>
    <w:lvl w:ilvl="4" w:tplc="FF38C532">
      <w:start w:val="1"/>
      <w:numFmt w:val="bullet"/>
      <w:lvlText w:val="o"/>
      <w:lvlJc w:val="left"/>
      <w:pPr>
        <w:ind w:left="3600" w:hanging="360"/>
      </w:pPr>
      <w:rPr>
        <w:rFonts w:ascii="Courier New" w:hAnsi="Courier New" w:hint="default"/>
      </w:rPr>
    </w:lvl>
    <w:lvl w:ilvl="5" w:tplc="C480E3E6">
      <w:start w:val="1"/>
      <w:numFmt w:val="bullet"/>
      <w:lvlText w:val=""/>
      <w:lvlJc w:val="left"/>
      <w:pPr>
        <w:ind w:left="4320" w:hanging="360"/>
      </w:pPr>
      <w:rPr>
        <w:rFonts w:ascii="Wingdings" w:hAnsi="Wingdings" w:hint="default"/>
      </w:rPr>
    </w:lvl>
    <w:lvl w:ilvl="6" w:tplc="8CEEF60A">
      <w:start w:val="1"/>
      <w:numFmt w:val="bullet"/>
      <w:lvlText w:val=""/>
      <w:lvlJc w:val="left"/>
      <w:pPr>
        <w:ind w:left="5040" w:hanging="360"/>
      </w:pPr>
      <w:rPr>
        <w:rFonts w:ascii="Symbol" w:hAnsi="Symbol" w:hint="default"/>
      </w:rPr>
    </w:lvl>
    <w:lvl w:ilvl="7" w:tplc="709C76CC">
      <w:start w:val="1"/>
      <w:numFmt w:val="bullet"/>
      <w:lvlText w:val="o"/>
      <w:lvlJc w:val="left"/>
      <w:pPr>
        <w:ind w:left="5760" w:hanging="360"/>
      </w:pPr>
      <w:rPr>
        <w:rFonts w:ascii="Courier New" w:hAnsi="Courier New" w:hint="default"/>
      </w:rPr>
    </w:lvl>
    <w:lvl w:ilvl="8" w:tplc="E1AC32F2">
      <w:start w:val="1"/>
      <w:numFmt w:val="bullet"/>
      <w:lvlText w:val=""/>
      <w:lvlJc w:val="left"/>
      <w:pPr>
        <w:ind w:left="6480" w:hanging="360"/>
      </w:pPr>
      <w:rPr>
        <w:rFonts w:ascii="Wingdings" w:hAnsi="Wingdings" w:hint="default"/>
      </w:rPr>
    </w:lvl>
  </w:abstractNum>
  <w:abstractNum w:abstractNumId="25" w15:restartNumberingAfterBreak="0">
    <w:nsid w:val="5F46473E"/>
    <w:multiLevelType w:val="hybridMultilevel"/>
    <w:tmpl w:val="BE7E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936E2"/>
    <w:multiLevelType w:val="hybridMultilevel"/>
    <w:tmpl w:val="8C504870"/>
    <w:lvl w:ilvl="0" w:tplc="6D943FE4">
      <w:start w:val="1"/>
      <w:numFmt w:val="decimal"/>
      <w:lvlText w:val="%1."/>
      <w:lvlJc w:val="left"/>
      <w:pPr>
        <w:ind w:left="720" w:hanging="360"/>
      </w:pPr>
    </w:lvl>
    <w:lvl w:ilvl="1" w:tplc="9932A99C">
      <w:start w:val="1"/>
      <w:numFmt w:val="lowerLetter"/>
      <w:lvlText w:val="%2."/>
      <w:lvlJc w:val="left"/>
      <w:pPr>
        <w:ind w:left="1440" w:hanging="360"/>
      </w:pPr>
    </w:lvl>
    <w:lvl w:ilvl="2" w:tplc="43520912">
      <w:start w:val="1"/>
      <w:numFmt w:val="lowerRoman"/>
      <w:lvlText w:val="%3."/>
      <w:lvlJc w:val="right"/>
      <w:pPr>
        <w:ind w:left="2160" w:hanging="180"/>
      </w:pPr>
    </w:lvl>
    <w:lvl w:ilvl="3" w:tplc="59489D3A">
      <w:start w:val="1"/>
      <w:numFmt w:val="decimal"/>
      <w:lvlText w:val="%4."/>
      <w:lvlJc w:val="left"/>
      <w:pPr>
        <w:ind w:left="2880" w:hanging="360"/>
      </w:pPr>
    </w:lvl>
    <w:lvl w:ilvl="4" w:tplc="43547034">
      <w:start w:val="1"/>
      <w:numFmt w:val="lowerLetter"/>
      <w:lvlText w:val="%5."/>
      <w:lvlJc w:val="left"/>
      <w:pPr>
        <w:ind w:left="3600" w:hanging="360"/>
      </w:pPr>
    </w:lvl>
    <w:lvl w:ilvl="5" w:tplc="E2882014">
      <w:start w:val="1"/>
      <w:numFmt w:val="lowerRoman"/>
      <w:lvlText w:val="%6."/>
      <w:lvlJc w:val="right"/>
      <w:pPr>
        <w:ind w:left="4320" w:hanging="180"/>
      </w:pPr>
    </w:lvl>
    <w:lvl w:ilvl="6" w:tplc="0292E13C">
      <w:start w:val="1"/>
      <w:numFmt w:val="decimal"/>
      <w:lvlText w:val="%7."/>
      <w:lvlJc w:val="left"/>
      <w:pPr>
        <w:ind w:left="5040" w:hanging="360"/>
      </w:pPr>
    </w:lvl>
    <w:lvl w:ilvl="7" w:tplc="487E9D3C">
      <w:start w:val="1"/>
      <w:numFmt w:val="lowerLetter"/>
      <w:lvlText w:val="%8."/>
      <w:lvlJc w:val="left"/>
      <w:pPr>
        <w:ind w:left="5760" w:hanging="360"/>
      </w:pPr>
    </w:lvl>
    <w:lvl w:ilvl="8" w:tplc="85AA40AE">
      <w:start w:val="1"/>
      <w:numFmt w:val="lowerRoman"/>
      <w:lvlText w:val="%9."/>
      <w:lvlJc w:val="right"/>
      <w:pPr>
        <w:ind w:left="6480" w:hanging="180"/>
      </w:pPr>
    </w:lvl>
  </w:abstractNum>
  <w:abstractNum w:abstractNumId="27" w15:restartNumberingAfterBreak="0">
    <w:nsid w:val="73EF6DDE"/>
    <w:multiLevelType w:val="hybridMultilevel"/>
    <w:tmpl w:val="4C443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816BA"/>
    <w:multiLevelType w:val="hybridMultilevel"/>
    <w:tmpl w:val="31EEFFC8"/>
    <w:lvl w:ilvl="0" w:tplc="59B288B4">
      <w:start w:val="1"/>
      <w:numFmt w:val="decimal"/>
      <w:lvlText w:val="%1."/>
      <w:lvlJc w:val="left"/>
      <w:pPr>
        <w:ind w:left="720" w:hanging="360"/>
      </w:pPr>
    </w:lvl>
    <w:lvl w:ilvl="1" w:tplc="0890C630">
      <w:start w:val="1"/>
      <w:numFmt w:val="lowerLetter"/>
      <w:lvlText w:val="%2."/>
      <w:lvlJc w:val="left"/>
      <w:pPr>
        <w:ind w:left="1440" w:hanging="360"/>
      </w:pPr>
    </w:lvl>
    <w:lvl w:ilvl="2" w:tplc="9F667868">
      <w:start w:val="1"/>
      <w:numFmt w:val="lowerRoman"/>
      <w:lvlText w:val="%3."/>
      <w:lvlJc w:val="right"/>
      <w:pPr>
        <w:ind w:left="2160" w:hanging="180"/>
      </w:pPr>
    </w:lvl>
    <w:lvl w:ilvl="3" w:tplc="9A2C12F2">
      <w:start w:val="1"/>
      <w:numFmt w:val="decimal"/>
      <w:lvlText w:val="%4."/>
      <w:lvlJc w:val="left"/>
      <w:pPr>
        <w:ind w:left="2880" w:hanging="360"/>
      </w:pPr>
    </w:lvl>
    <w:lvl w:ilvl="4" w:tplc="25300F08">
      <w:start w:val="1"/>
      <w:numFmt w:val="lowerLetter"/>
      <w:lvlText w:val="%5."/>
      <w:lvlJc w:val="left"/>
      <w:pPr>
        <w:ind w:left="3600" w:hanging="360"/>
      </w:pPr>
    </w:lvl>
    <w:lvl w:ilvl="5" w:tplc="EA44B394">
      <w:start w:val="1"/>
      <w:numFmt w:val="lowerRoman"/>
      <w:lvlText w:val="%6."/>
      <w:lvlJc w:val="right"/>
      <w:pPr>
        <w:ind w:left="4320" w:hanging="180"/>
      </w:pPr>
    </w:lvl>
    <w:lvl w:ilvl="6" w:tplc="C0589478">
      <w:start w:val="1"/>
      <w:numFmt w:val="decimal"/>
      <w:lvlText w:val="%7."/>
      <w:lvlJc w:val="left"/>
      <w:pPr>
        <w:ind w:left="5040" w:hanging="360"/>
      </w:pPr>
    </w:lvl>
    <w:lvl w:ilvl="7" w:tplc="305A5302">
      <w:start w:val="1"/>
      <w:numFmt w:val="lowerLetter"/>
      <w:lvlText w:val="%8."/>
      <w:lvlJc w:val="left"/>
      <w:pPr>
        <w:ind w:left="5760" w:hanging="360"/>
      </w:pPr>
    </w:lvl>
    <w:lvl w:ilvl="8" w:tplc="0A246004">
      <w:start w:val="1"/>
      <w:numFmt w:val="lowerRoman"/>
      <w:lvlText w:val="%9."/>
      <w:lvlJc w:val="right"/>
      <w:pPr>
        <w:ind w:left="6480" w:hanging="180"/>
      </w:pPr>
    </w:lvl>
  </w:abstractNum>
  <w:abstractNum w:abstractNumId="29" w15:restartNumberingAfterBreak="0">
    <w:nsid w:val="78C85462"/>
    <w:multiLevelType w:val="hybridMultilevel"/>
    <w:tmpl w:val="0C603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E3221F38">
      <w:start w:val="1"/>
      <w:numFmt w:val="lowerRoman"/>
      <w:lvlText w:val="%3."/>
      <w:lvlJc w:val="right"/>
      <w:pPr>
        <w:ind w:left="2160" w:hanging="180"/>
      </w:pPr>
    </w:lvl>
    <w:lvl w:ilvl="3" w:tplc="13781F52">
      <w:start w:val="1"/>
      <w:numFmt w:val="decimal"/>
      <w:lvlText w:val="%4."/>
      <w:lvlJc w:val="left"/>
      <w:pPr>
        <w:ind w:left="2880" w:hanging="360"/>
      </w:pPr>
    </w:lvl>
    <w:lvl w:ilvl="4" w:tplc="F90E540C">
      <w:start w:val="1"/>
      <w:numFmt w:val="lowerLetter"/>
      <w:lvlText w:val="%5."/>
      <w:lvlJc w:val="left"/>
      <w:pPr>
        <w:ind w:left="3600" w:hanging="360"/>
      </w:pPr>
    </w:lvl>
    <w:lvl w:ilvl="5" w:tplc="EA44F032">
      <w:start w:val="1"/>
      <w:numFmt w:val="lowerRoman"/>
      <w:lvlText w:val="%6."/>
      <w:lvlJc w:val="right"/>
      <w:pPr>
        <w:ind w:left="4320" w:hanging="180"/>
      </w:pPr>
    </w:lvl>
    <w:lvl w:ilvl="6" w:tplc="2F36B18C">
      <w:start w:val="1"/>
      <w:numFmt w:val="decimal"/>
      <w:lvlText w:val="%7."/>
      <w:lvlJc w:val="left"/>
      <w:pPr>
        <w:ind w:left="5040" w:hanging="360"/>
      </w:pPr>
    </w:lvl>
    <w:lvl w:ilvl="7" w:tplc="BD002F70">
      <w:start w:val="1"/>
      <w:numFmt w:val="lowerLetter"/>
      <w:lvlText w:val="%8."/>
      <w:lvlJc w:val="left"/>
      <w:pPr>
        <w:ind w:left="5760" w:hanging="360"/>
      </w:pPr>
    </w:lvl>
    <w:lvl w:ilvl="8" w:tplc="2E84CB96">
      <w:start w:val="1"/>
      <w:numFmt w:val="lowerRoman"/>
      <w:lvlText w:val="%9."/>
      <w:lvlJc w:val="right"/>
      <w:pPr>
        <w:ind w:left="6480" w:hanging="180"/>
      </w:pPr>
    </w:lvl>
  </w:abstractNum>
  <w:abstractNum w:abstractNumId="30" w15:restartNumberingAfterBreak="0">
    <w:nsid w:val="79C122A2"/>
    <w:multiLevelType w:val="hybridMultilevel"/>
    <w:tmpl w:val="B300AAC4"/>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486752"/>
    <w:multiLevelType w:val="hybridMultilevel"/>
    <w:tmpl w:val="F1BA36F8"/>
    <w:lvl w:ilvl="0" w:tplc="2E10A3D6">
      <w:start w:val="1"/>
      <w:numFmt w:val="decimal"/>
      <w:lvlText w:val="%1."/>
      <w:lvlJc w:val="left"/>
      <w:pPr>
        <w:ind w:left="720" w:hanging="360"/>
      </w:pPr>
    </w:lvl>
    <w:lvl w:ilvl="1" w:tplc="D2F8FB64">
      <w:start w:val="1"/>
      <w:numFmt w:val="lowerLetter"/>
      <w:lvlText w:val="%2."/>
      <w:lvlJc w:val="left"/>
      <w:pPr>
        <w:ind w:left="1440" w:hanging="360"/>
      </w:pPr>
    </w:lvl>
    <w:lvl w:ilvl="2" w:tplc="D5EEBC22">
      <w:start w:val="1"/>
      <w:numFmt w:val="lowerRoman"/>
      <w:lvlText w:val="%3."/>
      <w:lvlJc w:val="right"/>
      <w:pPr>
        <w:ind w:left="2160" w:hanging="180"/>
      </w:pPr>
    </w:lvl>
    <w:lvl w:ilvl="3" w:tplc="D8DE6B14">
      <w:start w:val="1"/>
      <w:numFmt w:val="decimal"/>
      <w:lvlText w:val="%4."/>
      <w:lvlJc w:val="left"/>
      <w:pPr>
        <w:ind w:left="2880" w:hanging="360"/>
      </w:pPr>
    </w:lvl>
    <w:lvl w:ilvl="4" w:tplc="5BAA006E">
      <w:start w:val="1"/>
      <w:numFmt w:val="lowerLetter"/>
      <w:lvlText w:val="%5."/>
      <w:lvlJc w:val="left"/>
      <w:pPr>
        <w:ind w:left="3600" w:hanging="360"/>
      </w:pPr>
    </w:lvl>
    <w:lvl w:ilvl="5" w:tplc="C1C06DB6">
      <w:start w:val="1"/>
      <w:numFmt w:val="lowerRoman"/>
      <w:lvlText w:val="%6."/>
      <w:lvlJc w:val="right"/>
      <w:pPr>
        <w:ind w:left="4320" w:hanging="180"/>
      </w:pPr>
    </w:lvl>
    <w:lvl w:ilvl="6" w:tplc="6DD86A1E">
      <w:start w:val="1"/>
      <w:numFmt w:val="decimal"/>
      <w:lvlText w:val="%7."/>
      <w:lvlJc w:val="left"/>
      <w:pPr>
        <w:ind w:left="5040" w:hanging="360"/>
      </w:pPr>
    </w:lvl>
    <w:lvl w:ilvl="7" w:tplc="61F441B8">
      <w:start w:val="1"/>
      <w:numFmt w:val="lowerLetter"/>
      <w:lvlText w:val="%8."/>
      <w:lvlJc w:val="left"/>
      <w:pPr>
        <w:ind w:left="5760" w:hanging="360"/>
      </w:pPr>
    </w:lvl>
    <w:lvl w:ilvl="8" w:tplc="88301454">
      <w:start w:val="1"/>
      <w:numFmt w:val="lowerRoman"/>
      <w:lvlText w:val="%9."/>
      <w:lvlJc w:val="right"/>
      <w:pPr>
        <w:ind w:left="6480" w:hanging="180"/>
      </w:pPr>
    </w:lvl>
  </w:abstractNum>
  <w:abstractNum w:abstractNumId="32" w15:restartNumberingAfterBreak="0">
    <w:nsid w:val="7E68218D"/>
    <w:multiLevelType w:val="hybridMultilevel"/>
    <w:tmpl w:val="9B4E7F32"/>
    <w:lvl w:ilvl="0" w:tplc="0BE6BA9E">
      <w:start w:val="1"/>
      <w:numFmt w:val="decimal"/>
      <w:lvlText w:val="%1."/>
      <w:lvlJc w:val="left"/>
      <w:pPr>
        <w:ind w:left="720" w:hanging="360"/>
      </w:pPr>
    </w:lvl>
    <w:lvl w:ilvl="1" w:tplc="D6CABB8E">
      <w:start w:val="1"/>
      <w:numFmt w:val="lowerLetter"/>
      <w:lvlText w:val="%2."/>
      <w:lvlJc w:val="left"/>
      <w:pPr>
        <w:ind w:left="1440" w:hanging="360"/>
      </w:pPr>
    </w:lvl>
    <w:lvl w:ilvl="2" w:tplc="E8BE4B98">
      <w:start w:val="1"/>
      <w:numFmt w:val="lowerRoman"/>
      <w:lvlText w:val="%3."/>
      <w:lvlJc w:val="left"/>
      <w:pPr>
        <w:ind w:left="2160" w:hanging="180"/>
      </w:pPr>
    </w:lvl>
    <w:lvl w:ilvl="3" w:tplc="933C004E">
      <w:start w:val="1"/>
      <w:numFmt w:val="decimal"/>
      <w:lvlText w:val="%4."/>
      <w:lvlJc w:val="left"/>
      <w:pPr>
        <w:ind w:left="2880" w:hanging="360"/>
      </w:pPr>
    </w:lvl>
    <w:lvl w:ilvl="4" w:tplc="170EE1CC">
      <w:start w:val="1"/>
      <w:numFmt w:val="lowerLetter"/>
      <w:lvlText w:val="%5."/>
      <w:lvlJc w:val="left"/>
      <w:pPr>
        <w:ind w:left="3600" w:hanging="360"/>
      </w:pPr>
    </w:lvl>
    <w:lvl w:ilvl="5" w:tplc="E490FF66">
      <w:start w:val="1"/>
      <w:numFmt w:val="lowerRoman"/>
      <w:lvlText w:val="%6."/>
      <w:lvlJc w:val="right"/>
      <w:pPr>
        <w:ind w:left="4320" w:hanging="180"/>
      </w:pPr>
    </w:lvl>
    <w:lvl w:ilvl="6" w:tplc="AC2A70A2">
      <w:start w:val="1"/>
      <w:numFmt w:val="decimal"/>
      <w:lvlText w:val="%7."/>
      <w:lvlJc w:val="left"/>
      <w:pPr>
        <w:ind w:left="5040" w:hanging="360"/>
      </w:pPr>
    </w:lvl>
    <w:lvl w:ilvl="7" w:tplc="91A84C7A">
      <w:start w:val="1"/>
      <w:numFmt w:val="lowerLetter"/>
      <w:lvlText w:val="%8."/>
      <w:lvlJc w:val="left"/>
      <w:pPr>
        <w:ind w:left="5760" w:hanging="360"/>
      </w:pPr>
    </w:lvl>
    <w:lvl w:ilvl="8" w:tplc="317E1EE0">
      <w:start w:val="1"/>
      <w:numFmt w:val="lowerRoman"/>
      <w:lvlText w:val="%9."/>
      <w:lvlJc w:val="right"/>
      <w:pPr>
        <w:ind w:left="6480" w:hanging="180"/>
      </w:pPr>
    </w:lvl>
  </w:abstractNum>
  <w:abstractNum w:abstractNumId="33" w15:restartNumberingAfterBreak="0">
    <w:nsid w:val="7E793DD6"/>
    <w:multiLevelType w:val="hybridMultilevel"/>
    <w:tmpl w:val="0BFAD874"/>
    <w:lvl w:ilvl="0" w:tplc="98DA8BB4">
      <w:start w:val="2"/>
      <w:numFmt w:val="decimal"/>
      <w:lvlText w:val="%1."/>
      <w:lvlJc w:val="left"/>
      <w:pPr>
        <w:ind w:left="720" w:hanging="360"/>
      </w:pPr>
    </w:lvl>
    <w:lvl w:ilvl="1" w:tplc="2448267E">
      <w:start w:val="1"/>
      <w:numFmt w:val="lowerLetter"/>
      <w:lvlText w:val="%2."/>
      <w:lvlJc w:val="left"/>
      <w:pPr>
        <w:ind w:left="1440" w:hanging="360"/>
      </w:pPr>
    </w:lvl>
    <w:lvl w:ilvl="2" w:tplc="1F205FB8">
      <w:start w:val="1"/>
      <w:numFmt w:val="lowerRoman"/>
      <w:lvlText w:val="%3."/>
      <w:lvlJc w:val="right"/>
      <w:pPr>
        <w:ind w:left="2160" w:hanging="180"/>
      </w:pPr>
    </w:lvl>
    <w:lvl w:ilvl="3" w:tplc="9B7EA124">
      <w:start w:val="1"/>
      <w:numFmt w:val="decimal"/>
      <w:lvlText w:val="%4."/>
      <w:lvlJc w:val="left"/>
      <w:pPr>
        <w:ind w:left="2880" w:hanging="360"/>
      </w:pPr>
    </w:lvl>
    <w:lvl w:ilvl="4" w:tplc="6C021F08">
      <w:start w:val="1"/>
      <w:numFmt w:val="lowerLetter"/>
      <w:lvlText w:val="%5."/>
      <w:lvlJc w:val="left"/>
      <w:pPr>
        <w:ind w:left="3600" w:hanging="360"/>
      </w:pPr>
    </w:lvl>
    <w:lvl w:ilvl="5" w:tplc="B70CDA24">
      <w:start w:val="1"/>
      <w:numFmt w:val="lowerRoman"/>
      <w:lvlText w:val="%6."/>
      <w:lvlJc w:val="right"/>
      <w:pPr>
        <w:ind w:left="4320" w:hanging="180"/>
      </w:pPr>
    </w:lvl>
    <w:lvl w:ilvl="6" w:tplc="1F6264A2">
      <w:start w:val="1"/>
      <w:numFmt w:val="decimal"/>
      <w:lvlText w:val="%7."/>
      <w:lvlJc w:val="left"/>
      <w:pPr>
        <w:ind w:left="5040" w:hanging="360"/>
      </w:pPr>
    </w:lvl>
    <w:lvl w:ilvl="7" w:tplc="F4D087C6">
      <w:start w:val="1"/>
      <w:numFmt w:val="lowerLetter"/>
      <w:lvlText w:val="%8."/>
      <w:lvlJc w:val="left"/>
      <w:pPr>
        <w:ind w:left="5760" w:hanging="360"/>
      </w:pPr>
    </w:lvl>
    <w:lvl w:ilvl="8" w:tplc="392A7D46">
      <w:start w:val="1"/>
      <w:numFmt w:val="lowerRoman"/>
      <w:lvlText w:val="%9."/>
      <w:lvlJc w:val="right"/>
      <w:pPr>
        <w:ind w:left="6480" w:hanging="180"/>
      </w:pPr>
    </w:lvl>
  </w:abstractNum>
  <w:num w:numId="1">
    <w:abstractNumId w:val="28"/>
  </w:num>
  <w:num w:numId="2">
    <w:abstractNumId w:val="33"/>
  </w:num>
  <w:num w:numId="3">
    <w:abstractNumId w:val="16"/>
  </w:num>
  <w:num w:numId="4">
    <w:abstractNumId w:val="1"/>
  </w:num>
  <w:num w:numId="5">
    <w:abstractNumId w:val="4"/>
  </w:num>
  <w:num w:numId="6">
    <w:abstractNumId w:val="17"/>
  </w:num>
  <w:num w:numId="7">
    <w:abstractNumId w:val="7"/>
  </w:num>
  <w:num w:numId="8">
    <w:abstractNumId w:val="18"/>
  </w:num>
  <w:num w:numId="9">
    <w:abstractNumId w:val="11"/>
  </w:num>
  <w:num w:numId="10">
    <w:abstractNumId w:val="0"/>
  </w:num>
  <w:num w:numId="11">
    <w:abstractNumId w:val="26"/>
  </w:num>
  <w:num w:numId="12">
    <w:abstractNumId w:val="22"/>
  </w:num>
  <w:num w:numId="13">
    <w:abstractNumId w:val="23"/>
  </w:num>
  <w:num w:numId="14">
    <w:abstractNumId w:val="9"/>
  </w:num>
  <w:num w:numId="15">
    <w:abstractNumId w:val="8"/>
  </w:num>
  <w:num w:numId="16">
    <w:abstractNumId w:val="2"/>
  </w:num>
  <w:num w:numId="17">
    <w:abstractNumId w:val="3"/>
  </w:num>
  <w:num w:numId="18">
    <w:abstractNumId w:val="31"/>
  </w:num>
  <w:num w:numId="19">
    <w:abstractNumId w:val="29"/>
  </w:num>
  <w:num w:numId="20">
    <w:abstractNumId w:val="21"/>
  </w:num>
  <w:num w:numId="21">
    <w:abstractNumId w:val="6"/>
  </w:num>
  <w:num w:numId="22">
    <w:abstractNumId w:val="24"/>
  </w:num>
  <w:num w:numId="23">
    <w:abstractNumId w:val="19"/>
  </w:num>
  <w:num w:numId="24">
    <w:abstractNumId w:val="15"/>
  </w:num>
  <w:num w:numId="25">
    <w:abstractNumId w:val="5"/>
  </w:num>
  <w:num w:numId="26">
    <w:abstractNumId w:val="25"/>
  </w:num>
  <w:num w:numId="27">
    <w:abstractNumId w:val="30"/>
  </w:num>
  <w:num w:numId="28">
    <w:abstractNumId w:val="13"/>
  </w:num>
  <w:num w:numId="29">
    <w:abstractNumId w:val="27"/>
  </w:num>
  <w:num w:numId="30">
    <w:abstractNumId w:val="14"/>
  </w:num>
  <w:num w:numId="31">
    <w:abstractNumId w:val="10"/>
  </w:num>
  <w:num w:numId="32">
    <w:abstractNumId w:val="32"/>
  </w:num>
  <w:num w:numId="33">
    <w:abstractNumId w:val="12"/>
  </w:num>
  <w:num w:numId="3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oNotDisplayPageBoundaries/>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0"/>
  <w:trackRevisions/>
  <w:defaultTabStop w:val="720"/>
  <w:drawingGridHorizontalSpacing w:val="110"/>
  <w:displayHorizontalDrawingGridEvery w:val="2"/>
  <w:characterSpacingControl w:val="doNotCompress"/>
  <w:hdrShapeDefaults>
    <o:shapedefaults v:ext="edit" spidmax="4097">
      <o:colormru v:ext="edit" colors="#c9cac8"/>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DD"/>
    <w:rsid w:val="000017DC"/>
    <w:rsid w:val="00004C2B"/>
    <w:rsid w:val="00006253"/>
    <w:rsid w:val="00006DAC"/>
    <w:rsid w:val="00007BCB"/>
    <w:rsid w:val="00010CA0"/>
    <w:rsid w:val="00012F35"/>
    <w:rsid w:val="00014760"/>
    <w:rsid w:val="00015C86"/>
    <w:rsid w:val="00021F64"/>
    <w:rsid w:val="00023EDC"/>
    <w:rsid w:val="000248C0"/>
    <w:rsid w:val="00027923"/>
    <w:rsid w:val="000330D0"/>
    <w:rsid w:val="00033DD7"/>
    <w:rsid w:val="00033F1F"/>
    <w:rsid w:val="00037100"/>
    <w:rsid w:val="00041A43"/>
    <w:rsid w:val="00044583"/>
    <w:rsid w:val="00044965"/>
    <w:rsid w:val="00044BAB"/>
    <w:rsid w:val="00045322"/>
    <w:rsid w:val="00047993"/>
    <w:rsid w:val="00047B17"/>
    <w:rsid w:val="0005107B"/>
    <w:rsid w:val="0005290B"/>
    <w:rsid w:val="00053021"/>
    <w:rsid w:val="00054B47"/>
    <w:rsid w:val="00055EFB"/>
    <w:rsid w:val="00057889"/>
    <w:rsid w:val="00061B25"/>
    <w:rsid w:val="00062147"/>
    <w:rsid w:val="00062674"/>
    <w:rsid w:val="0006441B"/>
    <w:rsid w:val="0006647A"/>
    <w:rsid w:val="00066AFD"/>
    <w:rsid w:val="00066DB1"/>
    <w:rsid w:val="00067347"/>
    <w:rsid w:val="000677DA"/>
    <w:rsid w:val="00067D31"/>
    <w:rsid w:val="00067D65"/>
    <w:rsid w:val="000743BC"/>
    <w:rsid w:val="0007565B"/>
    <w:rsid w:val="00075D4A"/>
    <w:rsid w:val="00077286"/>
    <w:rsid w:val="00081423"/>
    <w:rsid w:val="00081CCF"/>
    <w:rsid w:val="00084312"/>
    <w:rsid w:val="00086207"/>
    <w:rsid w:val="00091445"/>
    <w:rsid w:val="00091D7A"/>
    <w:rsid w:val="00092234"/>
    <w:rsid w:val="0009298E"/>
    <w:rsid w:val="00092EB3"/>
    <w:rsid w:val="00092EDA"/>
    <w:rsid w:val="00094285"/>
    <w:rsid w:val="000952CA"/>
    <w:rsid w:val="00097739"/>
    <w:rsid w:val="00097806"/>
    <w:rsid w:val="000A08D9"/>
    <w:rsid w:val="000A148C"/>
    <w:rsid w:val="000A1937"/>
    <w:rsid w:val="000A2F9F"/>
    <w:rsid w:val="000A3313"/>
    <w:rsid w:val="000A75F9"/>
    <w:rsid w:val="000B0D36"/>
    <w:rsid w:val="000B10F5"/>
    <w:rsid w:val="000B13E9"/>
    <w:rsid w:val="000B3D04"/>
    <w:rsid w:val="000B4948"/>
    <w:rsid w:val="000C0346"/>
    <w:rsid w:val="000C1FE3"/>
    <w:rsid w:val="000C221D"/>
    <w:rsid w:val="000C2D74"/>
    <w:rsid w:val="000C35D6"/>
    <w:rsid w:val="000C3940"/>
    <w:rsid w:val="000C53E9"/>
    <w:rsid w:val="000C59C8"/>
    <w:rsid w:val="000C5E25"/>
    <w:rsid w:val="000C72F3"/>
    <w:rsid w:val="000C7A4C"/>
    <w:rsid w:val="000C7BDD"/>
    <w:rsid w:val="000D0571"/>
    <w:rsid w:val="000D102F"/>
    <w:rsid w:val="000D1D3B"/>
    <w:rsid w:val="000D2748"/>
    <w:rsid w:val="000E0198"/>
    <w:rsid w:val="000E0595"/>
    <w:rsid w:val="000E102D"/>
    <w:rsid w:val="000E1072"/>
    <w:rsid w:val="000E1F6B"/>
    <w:rsid w:val="000E3946"/>
    <w:rsid w:val="000E3BE7"/>
    <w:rsid w:val="000E6942"/>
    <w:rsid w:val="000E7CFF"/>
    <w:rsid w:val="000F1126"/>
    <w:rsid w:val="000F1EC7"/>
    <w:rsid w:val="000F2B4B"/>
    <w:rsid w:val="000F4F56"/>
    <w:rsid w:val="000F684B"/>
    <w:rsid w:val="00100181"/>
    <w:rsid w:val="00100FEF"/>
    <w:rsid w:val="00103C75"/>
    <w:rsid w:val="001047CD"/>
    <w:rsid w:val="00112D3E"/>
    <w:rsid w:val="00114008"/>
    <w:rsid w:val="0011498F"/>
    <w:rsid w:val="001177F3"/>
    <w:rsid w:val="00117F97"/>
    <w:rsid w:val="00120008"/>
    <w:rsid w:val="001208D0"/>
    <w:rsid w:val="00121198"/>
    <w:rsid w:val="001215B3"/>
    <w:rsid w:val="00121683"/>
    <w:rsid w:val="001240DB"/>
    <w:rsid w:val="001247BC"/>
    <w:rsid w:val="0012546B"/>
    <w:rsid w:val="00125473"/>
    <w:rsid w:val="00126490"/>
    <w:rsid w:val="00126D08"/>
    <w:rsid w:val="00127E14"/>
    <w:rsid w:val="00131100"/>
    <w:rsid w:val="00132D8B"/>
    <w:rsid w:val="001342F8"/>
    <w:rsid w:val="00134733"/>
    <w:rsid w:val="0013539D"/>
    <w:rsid w:val="0013625A"/>
    <w:rsid w:val="00137D69"/>
    <w:rsid w:val="00140FA6"/>
    <w:rsid w:val="001428E4"/>
    <w:rsid w:val="00143A77"/>
    <w:rsid w:val="00144157"/>
    <w:rsid w:val="0014504F"/>
    <w:rsid w:val="001458B3"/>
    <w:rsid w:val="00147291"/>
    <w:rsid w:val="00150108"/>
    <w:rsid w:val="0015086B"/>
    <w:rsid w:val="00151557"/>
    <w:rsid w:val="001521DC"/>
    <w:rsid w:val="0015284E"/>
    <w:rsid w:val="0015307F"/>
    <w:rsid w:val="00153659"/>
    <w:rsid w:val="0015444A"/>
    <w:rsid w:val="001544BB"/>
    <w:rsid w:val="00157BDC"/>
    <w:rsid w:val="00160098"/>
    <w:rsid w:val="00160BF0"/>
    <w:rsid w:val="0016228C"/>
    <w:rsid w:val="001623D9"/>
    <w:rsid w:val="00163788"/>
    <w:rsid w:val="00164D7B"/>
    <w:rsid w:val="001716AB"/>
    <w:rsid w:val="00172657"/>
    <w:rsid w:val="001753D3"/>
    <w:rsid w:val="00175429"/>
    <w:rsid w:val="00176ACC"/>
    <w:rsid w:val="0018027E"/>
    <w:rsid w:val="001835DE"/>
    <w:rsid w:val="00183BA3"/>
    <w:rsid w:val="0018400E"/>
    <w:rsid w:val="00184B4A"/>
    <w:rsid w:val="001906FF"/>
    <w:rsid w:val="00190B89"/>
    <w:rsid w:val="00191C39"/>
    <w:rsid w:val="001923B5"/>
    <w:rsid w:val="00192FF5"/>
    <w:rsid w:val="0019328A"/>
    <w:rsid w:val="00195F1E"/>
    <w:rsid w:val="00196AB0"/>
    <w:rsid w:val="00197DC2"/>
    <w:rsid w:val="00197FA4"/>
    <w:rsid w:val="001A2CE8"/>
    <w:rsid w:val="001A2EC7"/>
    <w:rsid w:val="001A31B8"/>
    <w:rsid w:val="001A5AB6"/>
    <w:rsid w:val="001A691B"/>
    <w:rsid w:val="001A700B"/>
    <w:rsid w:val="001A7C56"/>
    <w:rsid w:val="001B0A32"/>
    <w:rsid w:val="001B0ABE"/>
    <w:rsid w:val="001B2511"/>
    <w:rsid w:val="001B3401"/>
    <w:rsid w:val="001B5D2E"/>
    <w:rsid w:val="001B5EAC"/>
    <w:rsid w:val="001B63D4"/>
    <w:rsid w:val="001B756E"/>
    <w:rsid w:val="001C1D0A"/>
    <w:rsid w:val="001C1D55"/>
    <w:rsid w:val="001C1EA2"/>
    <w:rsid w:val="001C45C4"/>
    <w:rsid w:val="001C54E2"/>
    <w:rsid w:val="001C6E32"/>
    <w:rsid w:val="001D0959"/>
    <w:rsid w:val="001D11F7"/>
    <w:rsid w:val="001D2BFB"/>
    <w:rsid w:val="001D30E6"/>
    <w:rsid w:val="001D3F03"/>
    <w:rsid w:val="001D6978"/>
    <w:rsid w:val="001D6EC4"/>
    <w:rsid w:val="001D7D1D"/>
    <w:rsid w:val="001E4DF8"/>
    <w:rsid w:val="001E57EA"/>
    <w:rsid w:val="001E72BF"/>
    <w:rsid w:val="001F170D"/>
    <w:rsid w:val="001F1CA2"/>
    <w:rsid w:val="001F52C8"/>
    <w:rsid w:val="001F65E4"/>
    <w:rsid w:val="00201A22"/>
    <w:rsid w:val="00201AE0"/>
    <w:rsid w:val="00204159"/>
    <w:rsid w:val="00204C7B"/>
    <w:rsid w:val="0020565F"/>
    <w:rsid w:val="002067BB"/>
    <w:rsid w:val="002110F4"/>
    <w:rsid w:val="00212C3E"/>
    <w:rsid w:val="00213304"/>
    <w:rsid w:val="00213F56"/>
    <w:rsid w:val="00214185"/>
    <w:rsid w:val="002157B5"/>
    <w:rsid w:val="0021736C"/>
    <w:rsid w:val="00220451"/>
    <w:rsid w:val="00222852"/>
    <w:rsid w:val="0022566D"/>
    <w:rsid w:val="0022581E"/>
    <w:rsid w:val="00230680"/>
    <w:rsid w:val="00230759"/>
    <w:rsid w:val="0023084A"/>
    <w:rsid w:val="00230A28"/>
    <w:rsid w:val="00230A46"/>
    <w:rsid w:val="002315DB"/>
    <w:rsid w:val="00231D11"/>
    <w:rsid w:val="00232478"/>
    <w:rsid w:val="0023332D"/>
    <w:rsid w:val="00233A17"/>
    <w:rsid w:val="002362F3"/>
    <w:rsid w:val="002371E9"/>
    <w:rsid w:val="00237A45"/>
    <w:rsid w:val="00237AF6"/>
    <w:rsid w:val="00237DBF"/>
    <w:rsid w:val="00240DD7"/>
    <w:rsid w:val="00240F5D"/>
    <w:rsid w:val="00242F5F"/>
    <w:rsid w:val="002436EF"/>
    <w:rsid w:val="00243F06"/>
    <w:rsid w:val="00245BA5"/>
    <w:rsid w:val="00245E43"/>
    <w:rsid w:val="00247020"/>
    <w:rsid w:val="0024719F"/>
    <w:rsid w:val="00250383"/>
    <w:rsid w:val="00250D6E"/>
    <w:rsid w:val="002510F6"/>
    <w:rsid w:val="00252FC1"/>
    <w:rsid w:val="0025467A"/>
    <w:rsid w:val="00254D51"/>
    <w:rsid w:val="00255AE9"/>
    <w:rsid w:val="00256D5C"/>
    <w:rsid w:val="00257208"/>
    <w:rsid w:val="00257930"/>
    <w:rsid w:val="00260907"/>
    <w:rsid w:val="00262F8C"/>
    <w:rsid w:val="0026311C"/>
    <w:rsid w:val="00263165"/>
    <w:rsid w:val="00263577"/>
    <w:rsid w:val="00265368"/>
    <w:rsid w:val="00266A6D"/>
    <w:rsid w:val="002679FA"/>
    <w:rsid w:val="002708F7"/>
    <w:rsid w:val="00270AEC"/>
    <w:rsid w:val="00270CE4"/>
    <w:rsid w:val="00274631"/>
    <w:rsid w:val="0028216D"/>
    <w:rsid w:val="00283D5D"/>
    <w:rsid w:val="002840C6"/>
    <w:rsid w:val="002860CD"/>
    <w:rsid w:val="002862D9"/>
    <w:rsid w:val="00286D82"/>
    <w:rsid w:val="00287374"/>
    <w:rsid w:val="002915A5"/>
    <w:rsid w:val="002923DD"/>
    <w:rsid w:val="00293E1B"/>
    <w:rsid w:val="00295AEF"/>
    <w:rsid w:val="0029606C"/>
    <w:rsid w:val="002962C5"/>
    <w:rsid w:val="002967B0"/>
    <w:rsid w:val="002A09AB"/>
    <w:rsid w:val="002A0F62"/>
    <w:rsid w:val="002A0F6B"/>
    <w:rsid w:val="002A2AF6"/>
    <w:rsid w:val="002A460E"/>
    <w:rsid w:val="002A5034"/>
    <w:rsid w:val="002A6D26"/>
    <w:rsid w:val="002A6E2C"/>
    <w:rsid w:val="002B027B"/>
    <w:rsid w:val="002B2356"/>
    <w:rsid w:val="002B49B5"/>
    <w:rsid w:val="002B5D61"/>
    <w:rsid w:val="002B5FC1"/>
    <w:rsid w:val="002B6E73"/>
    <w:rsid w:val="002C1208"/>
    <w:rsid w:val="002C201B"/>
    <w:rsid w:val="002C2753"/>
    <w:rsid w:val="002C29E9"/>
    <w:rsid w:val="002C3FCC"/>
    <w:rsid w:val="002C40FD"/>
    <w:rsid w:val="002C4F54"/>
    <w:rsid w:val="002C526E"/>
    <w:rsid w:val="002D3B33"/>
    <w:rsid w:val="002D4B6A"/>
    <w:rsid w:val="002D4F07"/>
    <w:rsid w:val="002D593C"/>
    <w:rsid w:val="002D5EA7"/>
    <w:rsid w:val="002D680A"/>
    <w:rsid w:val="002D72D9"/>
    <w:rsid w:val="002D73B0"/>
    <w:rsid w:val="002D7735"/>
    <w:rsid w:val="002D7ED8"/>
    <w:rsid w:val="002E04C1"/>
    <w:rsid w:val="002E13AB"/>
    <w:rsid w:val="002E27D0"/>
    <w:rsid w:val="002E686B"/>
    <w:rsid w:val="002E6DD9"/>
    <w:rsid w:val="002F178A"/>
    <w:rsid w:val="002F407A"/>
    <w:rsid w:val="002F4EB2"/>
    <w:rsid w:val="002F5F2C"/>
    <w:rsid w:val="002F7C91"/>
    <w:rsid w:val="00300ADC"/>
    <w:rsid w:val="00300EEE"/>
    <w:rsid w:val="0030213C"/>
    <w:rsid w:val="003038CA"/>
    <w:rsid w:val="003056DE"/>
    <w:rsid w:val="00311D1C"/>
    <w:rsid w:val="003124A9"/>
    <w:rsid w:val="00313CE8"/>
    <w:rsid w:val="00314B91"/>
    <w:rsid w:val="003153B8"/>
    <w:rsid w:val="00315F6C"/>
    <w:rsid w:val="00316044"/>
    <w:rsid w:val="00316F59"/>
    <w:rsid w:val="00317CAD"/>
    <w:rsid w:val="00320BDC"/>
    <w:rsid w:val="00320C60"/>
    <w:rsid w:val="003219C1"/>
    <w:rsid w:val="0032307B"/>
    <w:rsid w:val="00325AB9"/>
    <w:rsid w:val="00326274"/>
    <w:rsid w:val="00330465"/>
    <w:rsid w:val="00330D21"/>
    <w:rsid w:val="003318D1"/>
    <w:rsid w:val="00333780"/>
    <w:rsid w:val="00334C4A"/>
    <w:rsid w:val="00334F6C"/>
    <w:rsid w:val="003370FD"/>
    <w:rsid w:val="003373EE"/>
    <w:rsid w:val="003412FB"/>
    <w:rsid w:val="003438CD"/>
    <w:rsid w:val="00345B02"/>
    <w:rsid w:val="00345C19"/>
    <w:rsid w:val="003471A8"/>
    <w:rsid w:val="00347CA8"/>
    <w:rsid w:val="00347DB8"/>
    <w:rsid w:val="00352D9E"/>
    <w:rsid w:val="003530B9"/>
    <w:rsid w:val="00355B8F"/>
    <w:rsid w:val="003560DD"/>
    <w:rsid w:val="00361F67"/>
    <w:rsid w:val="00364326"/>
    <w:rsid w:val="003643CA"/>
    <w:rsid w:val="003647AC"/>
    <w:rsid w:val="00364E24"/>
    <w:rsid w:val="00365AFC"/>
    <w:rsid w:val="00366DC2"/>
    <w:rsid w:val="003670C8"/>
    <w:rsid w:val="0036783D"/>
    <w:rsid w:val="00370D50"/>
    <w:rsid w:val="0037191B"/>
    <w:rsid w:val="003725D4"/>
    <w:rsid w:val="003734F5"/>
    <w:rsid w:val="0037362F"/>
    <w:rsid w:val="00373666"/>
    <w:rsid w:val="00374186"/>
    <w:rsid w:val="00375766"/>
    <w:rsid w:val="00377049"/>
    <w:rsid w:val="00377A41"/>
    <w:rsid w:val="003823A7"/>
    <w:rsid w:val="0038439D"/>
    <w:rsid w:val="00385101"/>
    <w:rsid w:val="003864F6"/>
    <w:rsid w:val="00386E97"/>
    <w:rsid w:val="00391E8C"/>
    <w:rsid w:val="003956E1"/>
    <w:rsid w:val="003960E8"/>
    <w:rsid w:val="00397213"/>
    <w:rsid w:val="003A0C29"/>
    <w:rsid w:val="003A1A80"/>
    <w:rsid w:val="003A20C4"/>
    <w:rsid w:val="003A5C01"/>
    <w:rsid w:val="003A63FD"/>
    <w:rsid w:val="003A6C14"/>
    <w:rsid w:val="003A77B3"/>
    <w:rsid w:val="003A7C42"/>
    <w:rsid w:val="003B016F"/>
    <w:rsid w:val="003B271F"/>
    <w:rsid w:val="003B2A01"/>
    <w:rsid w:val="003B3495"/>
    <w:rsid w:val="003B4892"/>
    <w:rsid w:val="003B7083"/>
    <w:rsid w:val="003B7281"/>
    <w:rsid w:val="003B7438"/>
    <w:rsid w:val="003B7DF2"/>
    <w:rsid w:val="003C439C"/>
    <w:rsid w:val="003C7315"/>
    <w:rsid w:val="003C7496"/>
    <w:rsid w:val="003C7FC1"/>
    <w:rsid w:val="003D0149"/>
    <w:rsid w:val="003D035C"/>
    <w:rsid w:val="003D2F84"/>
    <w:rsid w:val="003D359C"/>
    <w:rsid w:val="003D35E4"/>
    <w:rsid w:val="003D35F3"/>
    <w:rsid w:val="003D41C6"/>
    <w:rsid w:val="003D444E"/>
    <w:rsid w:val="003D509B"/>
    <w:rsid w:val="003D5821"/>
    <w:rsid w:val="003D61DC"/>
    <w:rsid w:val="003E0F0F"/>
    <w:rsid w:val="003E3B49"/>
    <w:rsid w:val="003E48C7"/>
    <w:rsid w:val="003E78CD"/>
    <w:rsid w:val="003E7B34"/>
    <w:rsid w:val="003F0115"/>
    <w:rsid w:val="003F0E64"/>
    <w:rsid w:val="003F1A22"/>
    <w:rsid w:val="003F1C68"/>
    <w:rsid w:val="003F2B35"/>
    <w:rsid w:val="003F2E90"/>
    <w:rsid w:val="003F3ADB"/>
    <w:rsid w:val="003F3DC3"/>
    <w:rsid w:val="003F4481"/>
    <w:rsid w:val="003F5665"/>
    <w:rsid w:val="004001BF"/>
    <w:rsid w:val="0040367F"/>
    <w:rsid w:val="0040377E"/>
    <w:rsid w:val="00403FA9"/>
    <w:rsid w:val="004043C0"/>
    <w:rsid w:val="0040482E"/>
    <w:rsid w:val="004075A8"/>
    <w:rsid w:val="0041167F"/>
    <w:rsid w:val="00412101"/>
    <w:rsid w:val="00412200"/>
    <w:rsid w:val="004130DE"/>
    <w:rsid w:val="004138BA"/>
    <w:rsid w:val="00415BB9"/>
    <w:rsid w:val="00420F5E"/>
    <w:rsid w:val="0042593E"/>
    <w:rsid w:val="00427953"/>
    <w:rsid w:val="00427F7A"/>
    <w:rsid w:val="00430599"/>
    <w:rsid w:val="0043232F"/>
    <w:rsid w:val="00432908"/>
    <w:rsid w:val="00433D4B"/>
    <w:rsid w:val="00434544"/>
    <w:rsid w:val="00435342"/>
    <w:rsid w:val="00435665"/>
    <w:rsid w:val="004356F7"/>
    <w:rsid w:val="00437FF6"/>
    <w:rsid w:val="004419F1"/>
    <w:rsid w:val="00441F79"/>
    <w:rsid w:val="0044305C"/>
    <w:rsid w:val="0044590C"/>
    <w:rsid w:val="00446BF2"/>
    <w:rsid w:val="00447742"/>
    <w:rsid w:val="00452334"/>
    <w:rsid w:val="00453251"/>
    <w:rsid w:val="00453F37"/>
    <w:rsid w:val="00453F65"/>
    <w:rsid w:val="00457129"/>
    <w:rsid w:val="0046037C"/>
    <w:rsid w:val="004617D5"/>
    <w:rsid w:val="00461FCE"/>
    <w:rsid w:val="00462D42"/>
    <w:rsid w:val="00464104"/>
    <w:rsid w:val="00464664"/>
    <w:rsid w:val="0046547B"/>
    <w:rsid w:val="0046641E"/>
    <w:rsid w:val="0046738B"/>
    <w:rsid w:val="00467A19"/>
    <w:rsid w:val="00471C21"/>
    <w:rsid w:val="00472F13"/>
    <w:rsid w:val="00473A81"/>
    <w:rsid w:val="00473BE3"/>
    <w:rsid w:val="004749FD"/>
    <w:rsid w:val="00475451"/>
    <w:rsid w:val="00475F55"/>
    <w:rsid w:val="00476F4F"/>
    <w:rsid w:val="004775F4"/>
    <w:rsid w:val="00480F82"/>
    <w:rsid w:val="00482A65"/>
    <w:rsid w:val="00485644"/>
    <w:rsid w:val="00486E36"/>
    <w:rsid w:val="00487204"/>
    <w:rsid w:val="00491A31"/>
    <w:rsid w:val="00494065"/>
    <w:rsid w:val="00495236"/>
    <w:rsid w:val="00495300"/>
    <w:rsid w:val="0049733E"/>
    <w:rsid w:val="004A06AE"/>
    <w:rsid w:val="004A0796"/>
    <w:rsid w:val="004A1422"/>
    <w:rsid w:val="004A1B5C"/>
    <w:rsid w:val="004A26C1"/>
    <w:rsid w:val="004A2FC2"/>
    <w:rsid w:val="004A342C"/>
    <w:rsid w:val="004A5199"/>
    <w:rsid w:val="004A6455"/>
    <w:rsid w:val="004A7D88"/>
    <w:rsid w:val="004B098B"/>
    <w:rsid w:val="004B389E"/>
    <w:rsid w:val="004B417D"/>
    <w:rsid w:val="004B4B32"/>
    <w:rsid w:val="004B67F8"/>
    <w:rsid w:val="004C0DDB"/>
    <w:rsid w:val="004C2EFA"/>
    <w:rsid w:val="004C376F"/>
    <w:rsid w:val="004C38C6"/>
    <w:rsid w:val="004C4287"/>
    <w:rsid w:val="004C680B"/>
    <w:rsid w:val="004C7E60"/>
    <w:rsid w:val="004D152A"/>
    <w:rsid w:val="004D298A"/>
    <w:rsid w:val="004D3350"/>
    <w:rsid w:val="004D3B44"/>
    <w:rsid w:val="004D4225"/>
    <w:rsid w:val="004D6224"/>
    <w:rsid w:val="004E06B0"/>
    <w:rsid w:val="004E13CF"/>
    <w:rsid w:val="004E18F7"/>
    <w:rsid w:val="004E6BC1"/>
    <w:rsid w:val="004E6D5F"/>
    <w:rsid w:val="004F21C2"/>
    <w:rsid w:val="004F282E"/>
    <w:rsid w:val="004F4B32"/>
    <w:rsid w:val="004F50E0"/>
    <w:rsid w:val="004F5112"/>
    <w:rsid w:val="004F7A51"/>
    <w:rsid w:val="005000C8"/>
    <w:rsid w:val="005026C1"/>
    <w:rsid w:val="0050332D"/>
    <w:rsid w:val="0050341E"/>
    <w:rsid w:val="00503A10"/>
    <w:rsid w:val="0050684D"/>
    <w:rsid w:val="00507340"/>
    <w:rsid w:val="00511161"/>
    <w:rsid w:val="00511CAA"/>
    <w:rsid w:val="00513261"/>
    <w:rsid w:val="00513355"/>
    <w:rsid w:val="005145E2"/>
    <w:rsid w:val="00516609"/>
    <w:rsid w:val="00517DDF"/>
    <w:rsid w:val="00520084"/>
    <w:rsid w:val="00520852"/>
    <w:rsid w:val="00521C56"/>
    <w:rsid w:val="00521FD8"/>
    <w:rsid w:val="005223B8"/>
    <w:rsid w:val="00523440"/>
    <w:rsid w:val="00523631"/>
    <w:rsid w:val="00523730"/>
    <w:rsid w:val="005239E6"/>
    <w:rsid w:val="00527E39"/>
    <w:rsid w:val="005304F0"/>
    <w:rsid w:val="00531AB6"/>
    <w:rsid w:val="005321D1"/>
    <w:rsid w:val="0053702D"/>
    <w:rsid w:val="0054353D"/>
    <w:rsid w:val="005436B3"/>
    <w:rsid w:val="0054567D"/>
    <w:rsid w:val="00546604"/>
    <w:rsid w:val="00546CC6"/>
    <w:rsid w:val="005506DD"/>
    <w:rsid w:val="0055334B"/>
    <w:rsid w:val="00553ADD"/>
    <w:rsid w:val="005543D9"/>
    <w:rsid w:val="00555876"/>
    <w:rsid w:val="00560005"/>
    <w:rsid w:val="0056064C"/>
    <w:rsid w:val="00560D29"/>
    <w:rsid w:val="005645A0"/>
    <w:rsid w:val="00564E74"/>
    <w:rsid w:val="0056549F"/>
    <w:rsid w:val="00565EF2"/>
    <w:rsid w:val="00566B30"/>
    <w:rsid w:val="005673C6"/>
    <w:rsid w:val="00567910"/>
    <w:rsid w:val="00570704"/>
    <w:rsid w:val="005729D6"/>
    <w:rsid w:val="00572D66"/>
    <w:rsid w:val="00573B10"/>
    <w:rsid w:val="00574AAC"/>
    <w:rsid w:val="00576761"/>
    <w:rsid w:val="00580B64"/>
    <w:rsid w:val="00581EE9"/>
    <w:rsid w:val="00582E7C"/>
    <w:rsid w:val="005836DC"/>
    <w:rsid w:val="00583EE6"/>
    <w:rsid w:val="00586228"/>
    <w:rsid w:val="00586C6C"/>
    <w:rsid w:val="00591E5A"/>
    <w:rsid w:val="005944DA"/>
    <w:rsid w:val="005A001A"/>
    <w:rsid w:val="005A258B"/>
    <w:rsid w:val="005A2DCB"/>
    <w:rsid w:val="005A3B05"/>
    <w:rsid w:val="005A55DA"/>
    <w:rsid w:val="005A651E"/>
    <w:rsid w:val="005A6A52"/>
    <w:rsid w:val="005A7AC2"/>
    <w:rsid w:val="005B2A14"/>
    <w:rsid w:val="005B7C2E"/>
    <w:rsid w:val="005B7E97"/>
    <w:rsid w:val="005C051C"/>
    <w:rsid w:val="005C0666"/>
    <w:rsid w:val="005C1AB4"/>
    <w:rsid w:val="005C1E4F"/>
    <w:rsid w:val="005C2009"/>
    <w:rsid w:val="005C2535"/>
    <w:rsid w:val="005C349F"/>
    <w:rsid w:val="005C35CF"/>
    <w:rsid w:val="005C3840"/>
    <w:rsid w:val="005C3E28"/>
    <w:rsid w:val="005C466E"/>
    <w:rsid w:val="005D0B88"/>
    <w:rsid w:val="005D2457"/>
    <w:rsid w:val="005D2597"/>
    <w:rsid w:val="005D31B4"/>
    <w:rsid w:val="005D4380"/>
    <w:rsid w:val="005D4889"/>
    <w:rsid w:val="005D5DD1"/>
    <w:rsid w:val="005D667B"/>
    <w:rsid w:val="005D68C7"/>
    <w:rsid w:val="005D7A24"/>
    <w:rsid w:val="005E1890"/>
    <w:rsid w:val="005E5EDF"/>
    <w:rsid w:val="005E6A95"/>
    <w:rsid w:val="005F0975"/>
    <w:rsid w:val="005F2780"/>
    <w:rsid w:val="005F4F39"/>
    <w:rsid w:val="005F5979"/>
    <w:rsid w:val="005F70BD"/>
    <w:rsid w:val="006011B9"/>
    <w:rsid w:val="006011E0"/>
    <w:rsid w:val="00601DCB"/>
    <w:rsid w:val="006033A2"/>
    <w:rsid w:val="00604104"/>
    <w:rsid w:val="00604FC0"/>
    <w:rsid w:val="00605B53"/>
    <w:rsid w:val="00606DD5"/>
    <w:rsid w:val="00612129"/>
    <w:rsid w:val="00612435"/>
    <w:rsid w:val="00612BB2"/>
    <w:rsid w:val="00612BD9"/>
    <w:rsid w:val="00614885"/>
    <w:rsid w:val="0061695D"/>
    <w:rsid w:val="00617E34"/>
    <w:rsid w:val="00620FD0"/>
    <w:rsid w:val="00622000"/>
    <w:rsid w:val="00622D3B"/>
    <w:rsid w:val="006231E7"/>
    <w:rsid w:val="006244EB"/>
    <w:rsid w:val="006251F5"/>
    <w:rsid w:val="006265C8"/>
    <w:rsid w:val="006267FF"/>
    <w:rsid w:val="00626A49"/>
    <w:rsid w:val="00626CDE"/>
    <w:rsid w:val="006277A7"/>
    <w:rsid w:val="00630C58"/>
    <w:rsid w:val="00631090"/>
    <w:rsid w:val="00632D98"/>
    <w:rsid w:val="00633439"/>
    <w:rsid w:val="00633F9F"/>
    <w:rsid w:val="00634BF0"/>
    <w:rsid w:val="006370A4"/>
    <w:rsid w:val="00637156"/>
    <w:rsid w:val="00637F7B"/>
    <w:rsid w:val="00641991"/>
    <w:rsid w:val="00641C92"/>
    <w:rsid w:val="006443EB"/>
    <w:rsid w:val="00644B48"/>
    <w:rsid w:val="006476CC"/>
    <w:rsid w:val="0065109F"/>
    <w:rsid w:val="00652A92"/>
    <w:rsid w:val="00653976"/>
    <w:rsid w:val="00653DD9"/>
    <w:rsid w:val="00655424"/>
    <w:rsid w:val="00660A17"/>
    <w:rsid w:val="00661071"/>
    <w:rsid w:val="006654BC"/>
    <w:rsid w:val="006721AC"/>
    <w:rsid w:val="006729FC"/>
    <w:rsid w:val="00673DEE"/>
    <w:rsid w:val="006743F0"/>
    <w:rsid w:val="00675383"/>
    <w:rsid w:val="00676372"/>
    <w:rsid w:val="00681F5B"/>
    <w:rsid w:val="00682569"/>
    <w:rsid w:val="0068291C"/>
    <w:rsid w:val="00684D01"/>
    <w:rsid w:val="0068648B"/>
    <w:rsid w:val="006867A1"/>
    <w:rsid w:val="0068740F"/>
    <w:rsid w:val="006875C3"/>
    <w:rsid w:val="00687865"/>
    <w:rsid w:val="00691613"/>
    <w:rsid w:val="00693EB0"/>
    <w:rsid w:val="00694066"/>
    <w:rsid w:val="00695C4B"/>
    <w:rsid w:val="00697249"/>
    <w:rsid w:val="006A1198"/>
    <w:rsid w:val="006A1CF5"/>
    <w:rsid w:val="006A2558"/>
    <w:rsid w:val="006A3544"/>
    <w:rsid w:val="006A37EB"/>
    <w:rsid w:val="006A5BC6"/>
    <w:rsid w:val="006A719C"/>
    <w:rsid w:val="006A71A3"/>
    <w:rsid w:val="006B08CF"/>
    <w:rsid w:val="006B0AAF"/>
    <w:rsid w:val="006B125B"/>
    <w:rsid w:val="006B1F42"/>
    <w:rsid w:val="006B2229"/>
    <w:rsid w:val="006C0F96"/>
    <w:rsid w:val="006C15C9"/>
    <w:rsid w:val="006C1E3E"/>
    <w:rsid w:val="006C2202"/>
    <w:rsid w:val="006C29C4"/>
    <w:rsid w:val="006C354F"/>
    <w:rsid w:val="006C3FEE"/>
    <w:rsid w:val="006C5F56"/>
    <w:rsid w:val="006C63C8"/>
    <w:rsid w:val="006C68A0"/>
    <w:rsid w:val="006D1BA9"/>
    <w:rsid w:val="006D207B"/>
    <w:rsid w:val="006D5197"/>
    <w:rsid w:val="006D5B45"/>
    <w:rsid w:val="006D5E53"/>
    <w:rsid w:val="006E0459"/>
    <w:rsid w:val="006E05A3"/>
    <w:rsid w:val="006E0704"/>
    <w:rsid w:val="006E07AF"/>
    <w:rsid w:val="006E2903"/>
    <w:rsid w:val="006E29A8"/>
    <w:rsid w:val="006E34F6"/>
    <w:rsid w:val="006E4462"/>
    <w:rsid w:val="006E513B"/>
    <w:rsid w:val="006E55F1"/>
    <w:rsid w:val="006E595A"/>
    <w:rsid w:val="006E606D"/>
    <w:rsid w:val="006E6B7A"/>
    <w:rsid w:val="006E765E"/>
    <w:rsid w:val="006F1056"/>
    <w:rsid w:val="006F1793"/>
    <w:rsid w:val="006F3BEA"/>
    <w:rsid w:val="006F45CC"/>
    <w:rsid w:val="006F5597"/>
    <w:rsid w:val="006F5A4E"/>
    <w:rsid w:val="006F6CC4"/>
    <w:rsid w:val="006F71BD"/>
    <w:rsid w:val="00700366"/>
    <w:rsid w:val="00700942"/>
    <w:rsid w:val="0070183D"/>
    <w:rsid w:val="00702225"/>
    <w:rsid w:val="00702B3F"/>
    <w:rsid w:val="00702E19"/>
    <w:rsid w:val="0070409E"/>
    <w:rsid w:val="00705293"/>
    <w:rsid w:val="00705627"/>
    <w:rsid w:val="00706141"/>
    <w:rsid w:val="00706144"/>
    <w:rsid w:val="00706FD0"/>
    <w:rsid w:val="00712F7F"/>
    <w:rsid w:val="007138E1"/>
    <w:rsid w:val="007205EF"/>
    <w:rsid w:val="00724386"/>
    <w:rsid w:val="00724625"/>
    <w:rsid w:val="00727ABB"/>
    <w:rsid w:val="00727F35"/>
    <w:rsid w:val="007326C4"/>
    <w:rsid w:val="00733ACE"/>
    <w:rsid w:val="007341A4"/>
    <w:rsid w:val="00734354"/>
    <w:rsid w:val="00735752"/>
    <w:rsid w:val="00735796"/>
    <w:rsid w:val="00737DB9"/>
    <w:rsid w:val="007434D1"/>
    <w:rsid w:val="00743683"/>
    <w:rsid w:val="00743902"/>
    <w:rsid w:val="00744DF9"/>
    <w:rsid w:val="00746326"/>
    <w:rsid w:val="00746EFF"/>
    <w:rsid w:val="00747080"/>
    <w:rsid w:val="007473A7"/>
    <w:rsid w:val="00747FF3"/>
    <w:rsid w:val="007505D0"/>
    <w:rsid w:val="0075083D"/>
    <w:rsid w:val="00750E71"/>
    <w:rsid w:val="00751194"/>
    <w:rsid w:val="00752513"/>
    <w:rsid w:val="0075379E"/>
    <w:rsid w:val="0075553D"/>
    <w:rsid w:val="00755D62"/>
    <w:rsid w:val="0075764C"/>
    <w:rsid w:val="00757872"/>
    <w:rsid w:val="007609E7"/>
    <w:rsid w:val="00761173"/>
    <w:rsid w:val="00761639"/>
    <w:rsid w:val="0076195A"/>
    <w:rsid w:val="0076295F"/>
    <w:rsid w:val="00763EEA"/>
    <w:rsid w:val="00764F67"/>
    <w:rsid w:val="00765C66"/>
    <w:rsid w:val="00767617"/>
    <w:rsid w:val="007718B3"/>
    <w:rsid w:val="00771A67"/>
    <w:rsid w:val="00772666"/>
    <w:rsid w:val="00775A7C"/>
    <w:rsid w:val="007763E6"/>
    <w:rsid w:val="00776915"/>
    <w:rsid w:val="00777578"/>
    <w:rsid w:val="00781579"/>
    <w:rsid w:val="0078182A"/>
    <w:rsid w:val="00782883"/>
    <w:rsid w:val="007850E9"/>
    <w:rsid w:val="00786505"/>
    <w:rsid w:val="00787315"/>
    <w:rsid w:val="00787B55"/>
    <w:rsid w:val="007905BC"/>
    <w:rsid w:val="007909DC"/>
    <w:rsid w:val="007914FF"/>
    <w:rsid w:val="00791899"/>
    <w:rsid w:val="007924AF"/>
    <w:rsid w:val="00792D0B"/>
    <w:rsid w:val="007936D4"/>
    <w:rsid w:val="00793850"/>
    <w:rsid w:val="00793B44"/>
    <w:rsid w:val="00794510"/>
    <w:rsid w:val="007958CA"/>
    <w:rsid w:val="00796D0B"/>
    <w:rsid w:val="00797F41"/>
    <w:rsid w:val="007A078F"/>
    <w:rsid w:val="007A2278"/>
    <w:rsid w:val="007A2C4A"/>
    <w:rsid w:val="007A42D1"/>
    <w:rsid w:val="007A466C"/>
    <w:rsid w:val="007A4D25"/>
    <w:rsid w:val="007A59A2"/>
    <w:rsid w:val="007A6346"/>
    <w:rsid w:val="007A6479"/>
    <w:rsid w:val="007A6EC7"/>
    <w:rsid w:val="007A7E63"/>
    <w:rsid w:val="007B142B"/>
    <w:rsid w:val="007B1B9B"/>
    <w:rsid w:val="007B243C"/>
    <w:rsid w:val="007B3D85"/>
    <w:rsid w:val="007B5959"/>
    <w:rsid w:val="007B73AD"/>
    <w:rsid w:val="007C3235"/>
    <w:rsid w:val="007C3E93"/>
    <w:rsid w:val="007C5E87"/>
    <w:rsid w:val="007C6E88"/>
    <w:rsid w:val="007D215D"/>
    <w:rsid w:val="007D23CB"/>
    <w:rsid w:val="007D50FD"/>
    <w:rsid w:val="007D6930"/>
    <w:rsid w:val="007D6FFF"/>
    <w:rsid w:val="007D79ED"/>
    <w:rsid w:val="007E0D47"/>
    <w:rsid w:val="007E0D5A"/>
    <w:rsid w:val="007E1666"/>
    <w:rsid w:val="007E311C"/>
    <w:rsid w:val="007E342C"/>
    <w:rsid w:val="007E406D"/>
    <w:rsid w:val="007E40DD"/>
    <w:rsid w:val="007E410D"/>
    <w:rsid w:val="007E4150"/>
    <w:rsid w:val="007E61D1"/>
    <w:rsid w:val="007E6208"/>
    <w:rsid w:val="007E71BC"/>
    <w:rsid w:val="007F01B8"/>
    <w:rsid w:val="007F1F78"/>
    <w:rsid w:val="007F37A1"/>
    <w:rsid w:val="007F3E11"/>
    <w:rsid w:val="007F43A1"/>
    <w:rsid w:val="007F4969"/>
    <w:rsid w:val="007F5E2B"/>
    <w:rsid w:val="007F6403"/>
    <w:rsid w:val="00800BB4"/>
    <w:rsid w:val="0080250E"/>
    <w:rsid w:val="0080289A"/>
    <w:rsid w:val="00804380"/>
    <w:rsid w:val="00804A96"/>
    <w:rsid w:val="00806FA2"/>
    <w:rsid w:val="00807CDF"/>
    <w:rsid w:val="00812916"/>
    <w:rsid w:val="0081500F"/>
    <w:rsid w:val="008163B2"/>
    <w:rsid w:val="008177EF"/>
    <w:rsid w:val="00817F9A"/>
    <w:rsid w:val="00820FA5"/>
    <w:rsid w:val="008235A3"/>
    <w:rsid w:val="008235C0"/>
    <w:rsid w:val="00824D30"/>
    <w:rsid w:val="008257E0"/>
    <w:rsid w:val="0082582B"/>
    <w:rsid w:val="00826F32"/>
    <w:rsid w:val="008334E7"/>
    <w:rsid w:val="00835DA6"/>
    <w:rsid w:val="0083645F"/>
    <w:rsid w:val="00836587"/>
    <w:rsid w:val="0084009C"/>
    <w:rsid w:val="00840F6C"/>
    <w:rsid w:val="00841451"/>
    <w:rsid w:val="00846A37"/>
    <w:rsid w:val="00847256"/>
    <w:rsid w:val="0084795D"/>
    <w:rsid w:val="00847B34"/>
    <w:rsid w:val="00850471"/>
    <w:rsid w:val="00850E94"/>
    <w:rsid w:val="00851ED2"/>
    <w:rsid w:val="00853DCA"/>
    <w:rsid w:val="008540A3"/>
    <w:rsid w:val="00856217"/>
    <w:rsid w:val="008566D2"/>
    <w:rsid w:val="00857DB7"/>
    <w:rsid w:val="008612B7"/>
    <w:rsid w:val="00861918"/>
    <w:rsid w:val="00861CE6"/>
    <w:rsid w:val="0086321E"/>
    <w:rsid w:val="00863CD4"/>
    <w:rsid w:val="00863FE3"/>
    <w:rsid w:val="0086441A"/>
    <w:rsid w:val="008644A7"/>
    <w:rsid w:val="0086525C"/>
    <w:rsid w:val="0086672E"/>
    <w:rsid w:val="00867409"/>
    <w:rsid w:val="00870786"/>
    <w:rsid w:val="00870971"/>
    <w:rsid w:val="00870D61"/>
    <w:rsid w:val="00871DE7"/>
    <w:rsid w:val="00872CF8"/>
    <w:rsid w:val="008748F6"/>
    <w:rsid w:val="008756F4"/>
    <w:rsid w:val="00875B49"/>
    <w:rsid w:val="00876968"/>
    <w:rsid w:val="00876A6E"/>
    <w:rsid w:val="0087738C"/>
    <w:rsid w:val="00880F9A"/>
    <w:rsid w:val="0088329D"/>
    <w:rsid w:val="0088438F"/>
    <w:rsid w:val="00884C4F"/>
    <w:rsid w:val="00884DF2"/>
    <w:rsid w:val="008864C3"/>
    <w:rsid w:val="00886A35"/>
    <w:rsid w:val="0088791A"/>
    <w:rsid w:val="00890083"/>
    <w:rsid w:val="00891842"/>
    <w:rsid w:val="00891C8C"/>
    <w:rsid w:val="00893348"/>
    <w:rsid w:val="008938C0"/>
    <w:rsid w:val="00893B9C"/>
    <w:rsid w:val="0089563E"/>
    <w:rsid w:val="008977A7"/>
    <w:rsid w:val="00897FCC"/>
    <w:rsid w:val="008A0C7B"/>
    <w:rsid w:val="008A1E18"/>
    <w:rsid w:val="008A20F0"/>
    <w:rsid w:val="008A3411"/>
    <w:rsid w:val="008A3E91"/>
    <w:rsid w:val="008A46BE"/>
    <w:rsid w:val="008A5874"/>
    <w:rsid w:val="008A5E5B"/>
    <w:rsid w:val="008B0091"/>
    <w:rsid w:val="008B1C0B"/>
    <w:rsid w:val="008B36C0"/>
    <w:rsid w:val="008B74BE"/>
    <w:rsid w:val="008B7691"/>
    <w:rsid w:val="008C210C"/>
    <w:rsid w:val="008C53B2"/>
    <w:rsid w:val="008C5607"/>
    <w:rsid w:val="008C7280"/>
    <w:rsid w:val="008D0D45"/>
    <w:rsid w:val="008D4337"/>
    <w:rsid w:val="008D6B49"/>
    <w:rsid w:val="008E0525"/>
    <w:rsid w:val="008E0724"/>
    <w:rsid w:val="008E09C2"/>
    <w:rsid w:val="008E1F66"/>
    <w:rsid w:val="008E2A2A"/>
    <w:rsid w:val="008E3A32"/>
    <w:rsid w:val="008E4D39"/>
    <w:rsid w:val="008E6193"/>
    <w:rsid w:val="008E6B63"/>
    <w:rsid w:val="008E72A1"/>
    <w:rsid w:val="008F46E6"/>
    <w:rsid w:val="008F521C"/>
    <w:rsid w:val="008F6121"/>
    <w:rsid w:val="008F6767"/>
    <w:rsid w:val="008F6DEF"/>
    <w:rsid w:val="008F777D"/>
    <w:rsid w:val="008F7A8D"/>
    <w:rsid w:val="00900FDA"/>
    <w:rsid w:val="00902666"/>
    <w:rsid w:val="00902962"/>
    <w:rsid w:val="00903856"/>
    <w:rsid w:val="009059CA"/>
    <w:rsid w:val="0091001B"/>
    <w:rsid w:val="009102B3"/>
    <w:rsid w:val="00910720"/>
    <w:rsid w:val="009113B4"/>
    <w:rsid w:val="00913E98"/>
    <w:rsid w:val="00917EA5"/>
    <w:rsid w:val="0092623A"/>
    <w:rsid w:val="009263ED"/>
    <w:rsid w:val="00926514"/>
    <w:rsid w:val="00927016"/>
    <w:rsid w:val="00930559"/>
    <w:rsid w:val="00930661"/>
    <w:rsid w:val="00931AA3"/>
    <w:rsid w:val="00931C51"/>
    <w:rsid w:val="00931C8A"/>
    <w:rsid w:val="00932D0F"/>
    <w:rsid w:val="0093473F"/>
    <w:rsid w:val="0093572E"/>
    <w:rsid w:val="00940D35"/>
    <w:rsid w:val="00941406"/>
    <w:rsid w:val="00941A37"/>
    <w:rsid w:val="00941B0E"/>
    <w:rsid w:val="00944762"/>
    <w:rsid w:val="00944813"/>
    <w:rsid w:val="00945AE2"/>
    <w:rsid w:val="00947216"/>
    <w:rsid w:val="00947F7B"/>
    <w:rsid w:val="00951CD8"/>
    <w:rsid w:val="00954FC9"/>
    <w:rsid w:val="009559C8"/>
    <w:rsid w:val="00956166"/>
    <w:rsid w:val="0095695B"/>
    <w:rsid w:val="00960907"/>
    <w:rsid w:val="00960A22"/>
    <w:rsid w:val="00960FDD"/>
    <w:rsid w:val="00962A28"/>
    <w:rsid w:val="0096560B"/>
    <w:rsid w:val="009662DE"/>
    <w:rsid w:val="00970983"/>
    <w:rsid w:val="009718D2"/>
    <w:rsid w:val="00971B8F"/>
    <w:rsid w:val="0097545A"/>
    <w:rsid w:val="00976861"/>
    <w:rsid w:val="0097776E"/>
    <w:rsid w:val="00980794"/>
    <w:rsid w:val="00980A8E"/>
    <w:rsid w:val="00981463"/>
    <w:rsid w:val="00983097"/>
    <w:rsid w:val="0098321D"/>
    <w:rsid w:val="00985A15"/>
    <w:rsid w:val="00985CBF"/>
    <w:rsid w:val="00987218"/>
    <w:rsid w:val="009909A0"/>
    <w:rsid w:val="00991DD4"/>
    <w:rsid w:val="009958B7"/>
    <w:rsid w:val="00997023"/>
    <w:rsid w:val="009A181D"/>
    <w:rsid w:val="009A3C39"/>
    <w:rsid w:val="009A6DE7"/>
    <w:rsid w:val="009A768F"/>
    <w:rsid w:val="009A7C4D"/>
    <w:rsid w:val="009A7F9C"/>
    <w:rsid w:val="009B1137"/>
    <w:rsid w:val="009B16FC"/>
    <w:rsid w:val="009B212E"/>
    <w:rsid w:val="009B361E"/>
    <w:rsid w:val="009B464E"/>
    <w:rsid w:val="009B6A57"/>
    <w:rsid w:val="009B7B80"/>
    <w:rsid w:val="009C12D8"/>
    <w:rsid w:val="009C18A4"/>
    <w:rsid w:val="009C1CB2"/>
    <w:rsid w:val="009C4704"/>
    <w:rsid w:val="009C4A8E"/>
    <w:rsid w:val="009C56D6"/>
    <w:rsid w:val="009C7508"/>
    <w:rsid w:val="009C7F3E"/>
    <w:rsid w:val="009D04E7"/>
    <w:rsid w:val="009D04EF"/>
    <w:rsid w:val="009D2224"/>
    <w:rsid w:val="009D26BB"/>
    <w:rsid w:val="009D373A"/>
    <w:rsid w:val="009D44CB"/>
    <w:rsid w:val="009D51C0"/>
    <w:rsid w:val="009D7697"/>
    <w:rsid w:val="009D7904"/>
    <w:rsid w:val="009D791F"/>
    <w:rsid w:val="009D7B26"/>
    <w:rsid w:val="009E0260"/>
    <w:rsid w:val="009E0A07"/>
    <w:rsid w:val="009E0C46"/>
    <w:rsid w:val="009E0CDA"/>
    <w:rsid w:val="009E3FE4"/>
    <w:rsid w:val="009E42DE"/>
    <w:rsid w:val="009E6874"/>
    <w:rsid w:val="009E6A3B"/>
    <w:rsid w:val="009E6FEF"/>
    <w:rsid w:val="009F1E3B"/>
    <w:rsid w:val="009F2C4C"/>
    <w:rsid w:val="009F6227"/>
    <w:rsid w:val="00A00592"/>
    <w:rsid w:val="00A00C6C"/>
    <w:rsid w:val="00A022D6"/>
    <w:rsid w:val="00A0553F"/>
    <w:rsid w:val="00A10CCE"/>
    <w:rsid w:val="00A1276B"/>
    <w:rsid w:val="00A14DB0"/>
    <w:rsid w:val="00A14ED8"/>
    <w:rsid w:val="00A16443"/>
    <w:rsid w:val="00A2039C"/>
    <w:rsid w:val="00A23106"/>
    <w:rsid w:val="00A236A9"/>
    <w:rsid w:val="00A24A60"/>
    <w:rsid w:val="00A25B4E"/>
    <w:rsid w:val="00A27FF9"/>
    <w:rsid w:val="00A30406"/>
    <w:rsid w:val="00A312A1"/>
    <w:rsid w:val="00A31D9D"/>
    <w:rsid w:val="00A32DFA"/>
    <w:rsid w:val="00A34E26"/>
    <w:rsid w:val="00A4244C"/>
    <w:rsid w:val="00A442CF"/>
    <w:rsid w:val="00A44481"/>
    <w:rsid w:val="00A447EA"/>
    <w:rsid w:val="00A44F2D"/>
    <w:rsid w:val="00A454B6"/>
    <w:rsid w:val="00A47660"/>
    <w:rsid w:val="00A51155"/>
    <w:rsid w:val="00A5160B"/>
    <w:rsid w:val="00A53349"/>
    <w:rsid w:val="00A53601"/>
    <w:rsid w:val="00A54043"/>
    <w:rsid w:val="00A5477D"/>
    <w:rsid w:val="00A5496E"/>
    <w:rsid w:val="00A57099"/>
    <w:rsid w:val="00A618FC"/>
    <w:rsid w:val="00A61AF5"/>
    <w:rsid w:val="00A6247A"/>
    <w:rsid w:val="00A626B4"/>
    <w:rsid w:val="00A62D05"/>
    <w:rsid w:val="00A6332E"/>
    <w:rsid w:val="00A63615"/>
    <w:rsid w:val="00A63F9D"/>
    <w:rsid w:val="00A642FE"/>
    <w:rsid w:val="00A65F36"/>
    <w:rsid w:val="00A67B71"/>
    <w:rsid w:val="00A67EE8"/>
    <w:rsid w:val="00A703A5"/>
    <w:rsid w:val="00A70528"/>
    <w:rsid w:val="00A73BA6"/>
    <w:rsid w:val="00A75B58"/>
    <w:rsid w:val="00A76014"/>
    <w:rsid w:val="00A76D66"/>
    <w:rsid w:val="00A80070"/>
    <w:rsid w:val="00A8321E"/>
    <w:rsid w:val="00A843B8"/>
    <w:rsid w:val="00A84C44"/>
    <w:rsid w:val="00A84E4D"/>
    <w:rsid w:val="00A857FC"/>
    <w:rsid w:val="00A8617A"/>
    <w:rsid w:val="00A870F8"/>
    <w:rsid w:val="00A87A9A"/>
    <w:rsid w:val="00A87BB7"/>
    <w:rsid w:val="00A90924"/>
    <w:rsid w:val="00A92642"/>
    <w:rsid w:val="00A92BC5"/>
    <w:rsid w:val="00A939C5"/>
    <w:rsid w:val="00A9580D"/>
    <w:rsid w:val="00A97C53"/>
    <w:rsid w:val="00AA1119"/>
    <w:rsid w:val="00AA131D"/>
    <w:rsid w:val="00AA15F0"/>
    <w:rsid w:val="00AA47AE"/>
    <w:rsid w:val="00AA49E6"/>
    <w:rsid w:val="00AA570A"/>
    <w:rsid w:val="00AA775A"/>
    <w:rsid w:val="00AB2B1D"/>
    <w:rsid w:val="00AB4100"/>
    <w:rsid w:val="00AB4C2A"/>
    <w:rsid w:val="00AB608F"/>
    <w:rsid w:val="00AC237C"/>
    <w:rsid w:val="00AC3F3E"/>
    <w:rsid w:val="00AC4B90"/>
    <w:rsid w:val="00AC5D52"/>
    <w:rsid w:val="00AC5ED5"/>
    <w:rsid w:val="00AC6E9F"/>
    <w:rsid w:val="00AC6F72"/>
    <w:rsid w:val="00AC7D99"/>
    <w:rsid w:val="00AD0149"/>
    <w:rsid w:val="00AD2F14"/>
    <w:rsid w:val="00AD3104"/>
    <w:rsid w:val="00AD46C4"/>
    <w:rsid w:val="00AD4A2B"/>
    <w:rsid w:val="00AD56C0"/>
    <w:rsid w:val="00AD65D9"/>
    <w:rsid w:val="00AD661D"/>
    <w:rsid w:val="00AD7DC6"/>
    <w:rsid w:val="00AE236D"/>
    <w:rsid w:val="00AE43A3"/>
    <w:rsid w:val="00AE585B"/>
    <w:rsid w:val="00AE5A24"/>
    <w:rsid w:val="00AE70A9"/>
    <w:rsid w:val="00AE70D8"/>
    <w:rsid w:val="00AF11C4"/>
    <w:rsid w:val="00AF1979"/>
    <w:rsid w:val="00AF2302"/>
    <w:rsid w:val="00AF28C4"/>
    <w:rsid w:val="00AF3A56"/>
    <w:rsid w:val="00AF45C7"/>
    <w:rsid w:val="00AF4608"/>
    <w:rsid w:val="00AF65DF"/>
    <w:rsid w:val="00AF7870"/>
    <w:rsid w:val="00B01009"/>
    <w:rsid w:val="00B0100D"/>
    <w:rsid w:val="00B01132"/>
    <w:rsid w:val="00B0245F"/>
    <w:rsid w:val="00B02984"/>
    <w:rsid w:val="00B059C6"/>
    <w:rsid w:val="00B05BAE"/>
    <w:rsid w:val="00B05C7B"/>
    <w:rsid w:val="00B06352"/>
    <w:rsid w:val="00B067D8"/>
    <w:rsid w:val="00B06887"/>
    <w:rsid w:val="00B06F17"/>
    <w:rsid w:val="00B075DE"/>
    <w:rsid w:val="00B07DA8"/>
    <w:rsid w:val="00B12160"/>
    <w:rsid w:val="00B14173"/>
    <w:rsid w:val="00B14401"/>
    <w:rsid w:val="00B2090A"/>
    <w:rsid w:val="00B20A04"/>
    <w:rsid w:val="00B215C2"/>
    <w:rsid w:val="00B219E8"/>
    <w:rsid w:val="00B2326A"/>
    <w:rsid w:val="00B23E4B"/>
    <w:rsid w:val="00B241D4"/>
    <w:rsid w:val="00B27E3F"/>
    <w:rsid w:val="00B30B0F"/>
    <w:rsid w:val="00B338A5"/>
    <w:rsid w:val="00B35BFC"/>
    <w:rsid w:val="00B36617"/>
    <w:rsid w:val="00B37162"/>
    <w:rsid w:val="00B40D17"/>
    <w:rsid w:val="00B41241"/>
    <w:rsid w:val="00B41EC8"/>
    <w:rsid w:val="00B449CB"/>
    <w:rsid w:val="00B45409"/>
    <w:rsid w:val="00B464F9"/>
    <w:rsid w:val="00B5027E"/>
    <w:rsid w:val="00B510B2"/>
    <w:rsid w:val="00B5118E"/>
    <w:rsid w:val="00B517AB"/>
    <w:rsid w:val="00B52333"/>
    <w:rsid w:val="00B523F0"/>
    <w:rsid w:val="00B54365"/>
    <w:rsid w:val="00B54FD5"/>
    <w:rsid w:val="00B55494"/>
    <w:rsid w:val="00B55F4B"/>
    <w:rsid w:val="00B616D4"/>
    <w:rsid w:val="00B620A8"/>
    <w:rsid w:val="00B6512B"/>
    <w:rsid w:val="00B656D2"/>
    <w:rsid w:val="00B65B2D"/>
    <w:rsid w:val="00B6673B"/>
    <w:rsid w:val="00B67A68"/>
    <w:rsid w:val="00B7032F"/>
    <w:rsid w:val="00B70739"/>
    <w:rsid w:val="00B71CE7"/>
    <w:rsid w:val="00B726BB"/>
    <w:rsid w:val="00B729EB"/>
    <w:rsid w:val="00B72CA1"/>
    <w:rsid w:val="00B72E55"/>
    <w:rsid w:val="00B73070"/>
    <w:rsid w:val="00B73953"/>
    <w:rsid w:val="00B75792"/>
    <w:rsid w:val="00B76F4D"/>
    <w:rsid w:val="00B76FF8"/>
    <w:rsid w:val="00B811FF"/>
    <w:rsid w:val="00B8241A"/>
    <w:rsid w:val="00B829A3"/>
    <w:rsid w:val="00B830E1"/>
    <w:rsid w:val="00B83A0D"/>
    <w:rsid w:val="00B84F5B"/>
    <w:rsid w:val="00B85352"/>
    <w:rsid w:val="00B9007F"/>
    <w:rsid w:val="00B904F1"/>
    <w:rsid w:val="00B91D32"/>
    <w:rsid w:val="00B94964"/>
    <w:rsid w:val="00B964E1"/>
    <w:rsid w:val="00B9788A"/>
    <w:rsid w:val="00B979E4"/>
    <w:rsid w:val="00BA18A9"/>
    <w:rsid w:val="00BA2707"/>
    <w:rsid w:val="00BA2FA8"/>
    <w:rsid w:val="00BA4751"/>
    <w:rsid w:val="00BA47C1"/>
    <w:rsid w:val="00BA4B36"/>
    <w:rsid w:val="00BA5902"/>
    <w:rsid w:val="00BA5C57"/>
    <w:rsid w:val="00BA7BCC"/>
    <w:rsid w:val="00BB0847"/>
    <w:rsid w:val="00BB0973"/>
    <w:rsid w:val="00BB1F1F"/>
    <w:rsid w:val="00BB2307"/>
    <w:rsid w:val="00BB4471"/>
    <w:rsid w:val="00BB4553"/>
    <w:rsid w:val="00BB4A75"/>
    <w:rsid w:val="00BB4F29"/>
    <w:rsid w:val="00BB6B89"/>
    <w:rsid w:val="00BB6ED3"/>
    <w:rsid w:val="00BC0DE7"/>
    <w:rsid w:val="00BC21B9"/>
    <w:rsid w:val="00BC2709"/>
    <w:rsid w:val="00BC3F35"/>
    <w:rsid w:val="00BC5D53"/>
    <w:rsid w:val="00BC77E1"/>
    <w:rsid w:val="00BD048F"/>
    <w:rsid w:val="00BD1933"/>
    <w:rsid w:val="00BD1FC6"/>
    <w:rsid w:val="00BD215A"/>
    <w:rsid w:val="00BD23DE"/>
    <w:rsid w:val="00BD65D7"/>
    <w:rsid w:val="00BE3F3A"/>
    <w:rsid w:val="00BE4CE0"/>
    <w:rsid w:val="00BE5BAF"/>
    <w:rsid w:val="00BE6AB5"/>
    <w:rsid w:val="00BE7193"/>
    <w:rsid w:val="00BE72C6"/>
    <w:rsid w:val="00BF22E9"/>
    <w:rsid w:val="00BF6AF1"/>
    <w:rsid w:val="00C0067D"/>
    <w:rsid w:val="00C01B1E"/>
    <w:rsid w:val="00C02D53"/>
    <w:rsid w:val="00C048C5"/>
    <w:rsid w:val="00C04EB6"/>
    <w:rsid w:val="00C0526F"/>
    <w:rsid w:val="00C05E14"/>
    <w:rsid w:val="00C061ED"/>
    <w:rsid w:val="00C07ACD"/>
    <w:rsid w:val="00C07FF1"/>
    <w:rsid w:val="00C10D81"/>
    <w:rsid w:val="00C122B1"/>
    <w:rsid w:val="00C12B49"/>
    <w:rsid w:val="00C12F58"/>
    <w:rsid w:val="00C13494"/>
    <w:rsid w:val="00C13977"/>
    <w:rsid w:val="00C13ECD"/>
    <w:rsid w:val="00C13FB4"/>
    <w:rsid w:val="00C14369"/>
    <w:rsid w:val="00C14454"/>
    <w:rsid w:val="00C1567A"/>
    <w:rsid w:val="00C157C5"/>
    <w:rsid w:val="00C15F98"/>
    <w:rsid w:val="00C16646"/>
    <w:rsid w:val="00C207DA"/>
    <w:rsid w:val="00C20B4A"/>
    <w:rsid w:val="00C22DC2"/>
    <w:rsid w:val="00C249E0"/>
    <w:rsid w:val="00C26895"/>
    <w:rsid w:val="00C26B88"/>
    <w:rsid w:val="00C354EB"/>
    <w:rsid w:val="00C3557B"/>
    <w:rsid w:val="00C36083"/>
    <w:rsid w:val="00C370DA"/>
    <w:rsid w:val="00C37CF2"/>
    <w:rsid w:val="00C40081"/>
    <w:rsid w:val="00C406A6"/>
    <w:rsid w:val="00C406AE"/>
    <w:rsid w:val="00C424E2"/>
    <w:rsid w:val="00C430D4"/>
    <w:rsid w:val="00C43CCD"/>
    <w:rsid w:val="00C45DA4"/>
    <w:rsid w:val="00C4771F"/>
    <w:rsid w:val="00C51366"/>
    <w:rsid w:val="00C533BA"/>
    <w:rsid w:val="00C53442"/>
    <w:rsid w:val="00C536B5"/>
    <w:rsid w:val="00C53CE0"/>
    <w:rsid w:val="00C60828"/>
    <w:rsid w:val="00C61ED4"/>
    <w:rsid w:val="00C63D01"/>
    <w:rsid w:val="00C65646"/>
    <w:rsid w:val="00C66935"/>
    <w:rsid w:val="00C71B3F"/>
    <w:rsid w:val="00C72D86"/>
    <w:rsid w:val="00C7493F"/>
    <w:rsid w:val="00C74B2C"/>
    <w:rsid w:val="00C76288"/>
    <w:rsid w:val="00C765EE"/>
    <w:rsid w:val="00C76AC0"/>
    <w:rsid w:val="00C77C0E"/>
    <w:rsid w:val="00C81B66"/>
    <w:rsid w:val="00C82841"/>
    <w:rsid w:val="00C82A4E"/>
    <w:rsid w:val="00C84D86"/>
    <w:rsid w:val="00C84DE2"/>
    <w:rsid w:val="00C85203"/>
    <w:rsid w:val="00C85576"/>
    <w:rsid w:val="00C87042"/>
    <w:rsid w:val="00C87B87"/>
    <w:rsid w:val="00C920E1"/>
    <w:rsid w:val="00C92A51"/>
    <w:rsid w:val="00C92B48"/>
    <w:rsid w:val="00C93A86"/>
    <w:rsid w:val="00C94EA5"/>
    <w:rsid w:val="00C95BDF"/>
    <w:rsid w:val="00CA1544"/>
    <w:rsid w:val="00CA154C"/>
    <w:rsid w:val="00CA2583"/>
    <w:rsid w:val="00CA473B"/>
    <w:rsid w:val="00CA4DB1"/>
    <w:rsid w:val="00CA61F8"/>
    <w:rsid w:val="00CB083B"/>
    <w:rsid w:val="00CB63E3"/>
    <w:rsid w:val="00CB71C1"/>
    <w:rsid w:val="00CC00D4"/>
    <w:rsid w:val="00CC02D1"/>
    <w:rsid w:val="00CC15A2"/>
    <w:rsid w:val="00CC255C"/>
    <w:rsid w:val="00CC2758"/>
    <w:rsid w:val="00CC40C2"/>
    <w:rsid w:val="00CC46F5"/>
    <w:rsid w:val="00CC5D74"/>
    <w:rsid w:val="00CC6523"/>
    <w:rsid w:val="00CC6984"/>
    <w:rsid w:val="00CC7850"/>
    <w:rsid w:val="00CC79A0"/>
    <w:rsid w:val="00CD1085"/>
    <w:rsid w:val="00CD12DE"/>
    <w:rsid w:val="00CD2932"/>
    <w:rsid w:val="00CD4859"/>
    <w:rsid w:val="00CD5381"/>
    <w:rsid w:val="00CD65EA"/>
    <w:rsid w:val="00CD720C"/>
    <w:rsid w:val="00CE13C1"/>
    <w:rsid w:val="00CE16C2"/>
    <w:rsid w:val="00CE2096"/>
    <w:rsid w:val="00CE276B"/>
    <w:rsid w:val="00CE3153"/>
    <w:rsid w:val="00CE33E3"/>
    <w:rsid w:val="00CE39FA"/>
    <w:rsid w:val="00CE4511"/>
    <w:rsid w:val="00CE4B76"/>
    <w:rsid w:val="00CE6302"/>
    <w:rsid w:val="00CE702C"/>
    <w:rsid w:val="00CF039A"/>
    <w:rsid w:val="00CF16DC"/>
    <w:rsid w:val="00CF21FD"/>
    <w:rsid w:val="00CF29D9"/>
    <w:rsid w:val="00CF31F7"/>
    <w:rsid w:val="00CF5105"/>
    <w:rsid w:val="00CF5B60"/>
    <w:rsid w:val="00CF6E1C"/>
    <w:rsid w:val="00CF6F58"/>
    <w:rsid w:val="00CF7166"/>
    <w:rsid w:val="00CF721E"/>
    <w:rsid w:val="00CF797E"/>
    <w:rsid w:val="00D02244"/>
    <w:rsid w:val="00D02596"/>
    <w:rsid w:val="00D02E5E"/>
    <w:rsid w:val="00D070E7"/>
    <w:rsid w:val="00D07A5A"/>
    <w:rsid w:val="00D104CC"/>
    <w:rsid w:val="00D10619"/>
    <w:rsid w:val="00D114F4"/>
    <w:rsid w:val="00D11528"/>
    <w:rsid w:val="00D12C07"/>
    <w:rsid w:val="00D14EA1"/>
    <w:rsid w:val="00D1597C"/>
    <w:rsid w:val="00D16D7C"/>
    <w:rsid w:val="00D1794C"/>
    <w:rsid w:val="00D204A7"/>
    <w:rsid w:val="00D209D2"/>
    <w:rsid w:val="00D20F36"/>
    <w:rsid w:val="00D216E4"/>
    <w:rsid w:val="00D21A5C"/>
    <w:rsid w:val="00D23926"/>
    <w:rsid w:val="00D23AE1"/>
    <w:rsid w:val="00D23BBC"/>
    <w:rsid w:val="00D26AB1"/>
    <w:rsid w:val="00D26DFB"/>
    <w:rsid w:val="00D3044C"/>
    <w:rsid w:val="00D31136"/>
    <w:rsid w:val="00D31EDD"/>
    <w:rsid w:val="00D32003"/>
    <w:rsid w:val="00D32CEA"/>
    <w:rsid w:val="00D3396E"/>
    <w:rsid w:val="00D34333"/>
    <w:rsid w:val="00D344A9"/>
    <w:rsid w:val="00D34CDF"/>
    <w:rsid w:val="00D350D3"/>
    <w:rsid w:val="00D3515A"/>
    <w:rsid w:val="00D3567D"/>
    <w:rsid w:val="00D35EFD"/>
    <w:rsid w:val="00D364CB"/>
    <w:rsid w:val="00D3671B"/>
    <w:rsid w:val="00D36F64"/>
    <w:rsid w:val="00D409C7"/>
    <w:rsid w:val="00D44046"/>
    <w:rsid w:val="00D45D99"/>
    <w:rsid w:val="00D46A2D"/>
    <w:rsid w:val="00D477C4"/>
    <w:rsid w:val="00D47E71"/>
    <w:rsid w:val="00D534BD"/>
    <w:rsid w:val="00D5680E"/>
    <w:rsid w:val="00D56B1F"/>
    <w:rsid w:val="00D56E38"/>
    <w:rsid w:val="00D57C13"/>
    <w:rsid w:val="00D6150F"/>
    <w:rsid w:val="00D629F6"/>
    <w:rsid w:val="00D63DDF"/>
    <w:rsid w:val="00D643F6"/>
    <w:rsid w:val="00D647BB"/>
    <w:rsid w:val="00D64E50"/>
    <w:rsid w:val="00D65451"/>
    <w:rsid w:val="00D656DD"/>
    <w:rsid w:val="00D6594C"/>
    <w:rsid w:val="00D70C4F"/>
    <w:rsid w:val="00D7163D"/>
    <w:rsid w:val="00D71F33"/>
    <w:rsid w:val="00D724E1"/>
    <w:rsid w:val="00D728D3"/>
    <w:rsid w:val="00D73587"/>
    <w:rsid w:val="00D73A74"/>
    <w:rsid w:val="00D73C00"/>
    <w:rsid w:val="00D73CBC"/>
    <w:rsid w:val="00D7553C"/>
    <w:rsid w:val="00D759C6"/>
    <w:rsid w:val="00D77C45"/>
    <w:rsid w:val="00D77D24"/>
    <w:rsid w:val="00D80A8D"/>
    <w:rsid w:val="00D811FD"/>
    <w:rsid w:val="00D822AD"/>
    <w:rsid w:val="00D842F0"/>
    <w:rsid w:val="00D86A38"/>
    <w:rsid w:val="00D900AD"/>
    <w:rsid w:val="00D91354"/>
    <w:rsid w:val="00D91549"/>
    <w:rsid w:val="00D918FC"/>
    <w:rsid w:val="00D9195B"/>
    <w:rsid w:val="00D920FA"/>
    <w:rsid w:val="00D9398F"/>
    <w:rsid w:val="00D93B94"/>
    <w:rsid w:val="00D94C73"/>
    <w:rsid w:val="00D95EF0"/>
    <w:rsid w:val="00D96984"/>
    <w:rsid w:val="00D9699F"/>
    <w:rsid w:val="00DA118F"/>
    <w:rsid w:val="00DA1CA7"/>
    <w:rsid w:val="00DA26D8"/>
    <w:rsid w:val="00DA38DA"/>
    <w:rsid w:val="00DA5D92"/>
    <w:rsid w:val="00DA66CD"/>
    <w:rsid w:val="00DA6CCB"/>
    <w:rsid w:val="00DA6E06"/>
    <w:rsid w:val="00DA7FF0"/>
    <w:rsid w:val="00DB0084"/>
    <w:rsid w:val="00DB071F"/>
    <w:rsid w:val="00DB2ABF"/>
    <w:rsid w:val="00DB5BB5"/>
    <w:rsid w:val="00DB5C5E"/>
    <w:rsid w:val="00DB66DD"/>
    <w:rsid w:val="00DB771B"/>
    <w:rsid w:val="00DC19A8"/>
    <w:rsid w:val="00DC5571"/>
    <w:rsid w:val="00DC6DCC"/>
    <w:rsid w:val="00DD0290"/>
    <w:rsid w:val="00DD1960"/>
    <w:rsid w:val="00DD28C1"/>
    <w:rsid w:val="00DD5B55"/>
    <w:rsid w:val="00DD79D1"/>
    <w:rsid w:val="00DE171E"/>
    <w:rsid w:val="00DE1F7F"/>
    <w:rsid w:val="00DE2FAC"/>
    <w:rsid w:val="00DE41F9"/>
    <w:rsid w:val="00DE44CA"/>
    <w:rsid w:val="00DE5011"/>
    <w:rsid w:val="00DE5157"/>
    <w:rsid w:val="00DE6C0E"/>
    <w:rsid w:val="00DE7519"/>
    <w:rsid w:val="00DE7DAF"/>
    <w:rsid w:val="00DF251A"/>
    <w:rsid w:val="00DF4386"/>
    <w:rsid w:val="00DF563E"/>
    <w:rsid w:val="00DF778F"/>
    <w:rsid w:val="00DF7EDB"/>
    <w:rsid w:val="00E01D0E"/>
    <w:rsid w:val="00E02599"/>
    <w:rsid w:val="00E029D1"/>
    <w:rsid w:val="00E0319D"/>
    <w:rsid w:val="00E03CED"/>
    <w:rsid w:val="00E04A94"/>
    <w:rsid w:val="00E05AE6"/>
    <w:rsid w:val="00E0655F"/>
    <w:rsid w:val="00E10534"/>
    <w:rsid w:val="00E11507"/>
    <w:rsid w:val="00E14647"/>
    <w:rsid w:val="00E14E3C"/>
    <w:rsid w:val="00E14F4C"/>
    <w:rsid w:val="00E150A5"/>
    <w:rsid w:val="00E153C2"/>
    <w:rsid w:val="00E16683"/>
    <w:rsid w:val="00E16DCC"/>
    <w:rsid w:val="00E16F80"/>
    <w:rsid w:val="00E1755D"/>
    <w:rsid w:val="00E21A04"/>
    <w:rsid w:val="00E21B7F"/>
    <w:rsid w:val="00E24BF1"/>
    <w:rsid w:val="00E25320"/>
    <w:rsid w:val="00E3128B"/>
    <w:rsid w:val="00E31765"/>
    <w:rsid w:val="00E32DF1"/>
    <w:rsid w:val="00E35C65"/>
    <w:rsid w:val="00E3793E"/>
    <w:rsid w:val="00E40FA0"/>
    <w:rsid w:val="00E412A5"/>
    <w:rsid w:val="00E417E8"/>
    <w:rsid w:val="00E41C7C"/>
    <w:rsid w:val="00E42D56"/>
    <w:rsid w:val="00E43C66"/>
    <w:rsid w:val="00E43ED9"/>
    <w:rsid w:val="00E4669C"/>
    <w:rsid w:val="00E50061"/>
    <w:rsid w:val="00E5109E"/>
    <w:rsid w:val="00E512B0"/>
    <w:rsid w:val="00E5171E"/>
    <w:rsid w:val="00E52AA8"/>
    <w:rsid w:val="00E54818"/>
    <w:rsid w:val="00E54F7F"/>
    <w:rsid w:val="00E55251"/>
    <w:rsid w:val="00E561DE"/>
    <w:rsid w:val="00E5683C"/>
    <w:rsid w:val="00E577F4"/>
    <w:rsid w:val="00E62350"/>
    <w:rsid w:val="00E62FE7"/>
    <w:rsid w:val="00E65954"/>
    <w:rsid w:val="00E67844"/>
    <w:rsid w:val="00E71AF6"/>
    <w:rsid w:val="00E73021"/>
    <w:rsid w:val="00E73D57"/>
    <w:rsid w:val="00E745B6"/>
    <w:rsid w:val="00E81656"/>
    <w:rsid w:val="00E81B47"/>
    <w:rsid w:val="00E8236E"/>
    <w:rsid w:val="00E845CC"/>
    <w:rsid w:val="00E8477F"/>
    <w:rsid w:val="00E85D75"/>
    <w:rsid w:val="00E8671F"/>
    <w:rsid w:val="00E86A05"/>
    <w:rsid w:val="00E8796F"/>
    <w:rsid w:val="00E903E0"/>
    <w:rsid w:val="00E90421"/>
    <w:rsid w:val="00E9169C"/>
    <w:rsid w:val="00E91A68"/>
    <w:rsid w:val="00E95192"/>
    <w:rsid w:val="00E96367"/>
    <w:rsid w:val="00E97161"/>
    <w:rsid w:val="00E972BF"/>
    <w:rsid w:val="00E97927"/>
    <w:rsid w:val="00E97E4A"/>
    <w:rsid w:val="00EA1436"/>
    <w:rsid w:val="00EA1D39"/>
    <w:rsid w:val="00EA4506"/>
    <w:rsid w:val="00EA4C73"/>
    <w:rsid w:val="00EA5732"/>
    <w:rsid w:val="00EA7061"/>
    <w:rsid w:val="00EA78F0"/>
    <w:rsid w:val="00EA7B2C"/>
    <w:rsid w:val="00EB14DF"/>
    <w:rsid w:val="00EB271E"/>
    <w:rsid w:val="00EB2B8B"/>
    <w:rsid w:val="00EB2E4D"/>
    <w:rsid w:val="00EB3289"/>
    <w:rsid w:val="00EB43AD"/>
    <w:rsid w:val="00EB5B4D"/>
    <w:rsid w:val="00EC0968"/>
    <w:rsid w:val="00EC297F"/>
    <w:rsid w:val="00EC2B91"/>
    <w:rsid w:val="00EC502C"/>
    <w:rsid w:val="00EC6CFD"/>
    <w:rsid w:val="00ED135B"/>
    <w:rsid w:val="00ED1FA6"/>
    <w:rsid w:val="00ED500F"/>
    <w:rsid w:val="00ED50A1"/>
    <w:rsid w:val="00ED66AD"/>
    <w:rsid w:val="00ED6950"/>
    <w:rsid w:val="00EE2457"/>
    <w:rsid w:val="00EE5C6C"/>
    <w:rsid w:val="00EE6460"/>
    <w:rsid w:val="00EF0F0C"/>
    <w:rsid w:val="00EF1883"/>
    <w:rsid w:val="00EF2BA9"/>
    <w:rsid w:val="00EF472E"/>
    <w:rsid w:val="00EF5A2F"/>
    <w:rsid w:val="00EF68A9"/>
    <w:rsid w:val="00EF7132"/>
    <w:rsid w:val="00F03B05"/>
    <w:rsid w:val="00F106A0"/>
    <w:rsid w:val="00F10976"/>
    <w:rsid w:val="00F10ADE"/>
    <w:rsid w:val="00F118C6"/>
    <w:rsid w:val="00F155C3"/>
    <w:rsid w:val="00F15B30"/>
    <w:rsid w:val="00F16A46"/>
    <w:rsid w:val="00F1737B"/>
    <w:rsid w:val="00F20D66"/>
    <w:rsid w:val="00F2171B"/>
    <w:rsid w:val="00F225CB"/>
    <w:rsid w:val="00F227E1"/>
    <w:rsid w:val="00F23995"/>
    <w:rsid w:val="00F246CE"/>
    <w:rsid w:val="00F312EF"/>
    <w:rsid w:val="00F34FBA"/>
    <w:rsid w:val="00F35740"/>
    <w:rsid w:val="00F3595C"/>
    <w:rsid w:val="00F36FAE"/>
    <w:rsid w:val="00F406E9"/>
    <w:rsid w:val="00F40B14"/>
    <w:rsid w:val="00F43267"/>
    <w:rsid w:val="00F44E1D"/>
    <w:rsid w:val="00F45637"/>
    <w:rsid w:val="00F507F9"/>
    <w:rsid w:val="00F523CC"/>
    <w:rsid w:val="00F54B3A"/>
    <w:rsid w:val="00F5550C"/>
    <w:rsid w:val="00F557B3"/>
    <w:rsid w:val="00F55C6E"/>
    <w:rsid w:val="00F56CDD"/>
    <w:rsid w:val="00F57868"/>
    <w:rsid w:val="00F57B35"/>
    <w:rsid w:val="00F600CA"/>
    <w:rsid w:val="00F6012C"/>
    <w:rsid w:val="00F62651"/>
    <w:rsid w:val="00F6383B"/>
    <w:rsid w:val="00F64C25"/>
    <w:rsid w:val="00F64F22"/>
    <w:rsid w:val="00F64FD6"/>
    <w:rsid w:val="00F65B3D"/>
    <w:rsid w:val="00F67777"/>
    <w:rsid w:val="00F72744"/>
    <w:rsid w:val="00F734CC"/>
    <w:rsid w:val="00F73B1C"/>
    <w:rsid w:val="00F7434D"/>
    <w:rsid w:val="00F7533A"/>
    <w:rsid w:val="00F7543E"/>
    <w:rsid w:val="00F7573F"/>
    <w:rsid w:val="00F76265"/>
    <w:rsid w:val="00F77107"/>
    <w:rsid w:val="00F7794F"/>
    <w:rsid w:val="00F77B3B"/>
    <w:rsid w:val="00F800CA"/>
    <w:rsid w:val="00F800D2"/>
    <w:rsid w:val="00F80A79"/>
    <w:rsid w:val="00F80B28"/>
    <w:rsid w:val="00F81D45"/>
    <w:rsid w:val="00F840EA"/>
    <w:rsid w:val="00F841E8"/>
    <w:rsid w:val="00F846A4"/>
    <w:rsid w:val="00F84B80"/>
    <w:rsid w:val="00F84C33"/>
    <w:rsid w:val="00F87444"/>
    <w:rsid w:val="00F87583"/>
    <w:rsid w:val="00F9020C"/>
    <w:rsid w:val="00F909F0"/>
    <w:rsid w:val="00F90BF8"/>
    <w:rsid w:val="00F90E4C"/>
    <w:rsid w:val="00F91587"/>
    <w:rsid w:val="00F919E8"/>
    <w:rsid w:val="00F970AA"/>
    <w:rsid w:val="00F97127"/>
    <w:rsid w:val="00FA0E31"/>
    <w:rsid w:val="00FA1FF7"/>
    <w:rsid w:val="00FA30A6"/>
    <w:rsid w:val="00FA69CE"/>
    <w:rsid w:val="00FB09F1"/>
    <w:rsid w:val="00FB274B"/>
    <w:rsid w:val="00FB4402"/>
    <w:rsid w:val="00FB5D8E"/>
    <w:rsid w:val="00FB7523"/>
    <w:rsid w:val="00FC3E92"/>
    <w:rsid w:val="00FC4E4B"/>
    <w:rsid w:val="00FC6705"/>
    <w:rsid w:val="00FC7743"/>
    <w:rsid w:val="00FD0CFA"/>
    <w:rsid w:val="00FD2AFE"/>
    <w:rsid w:val="00FD2B3C"/>
    <w:rsid w:val="00FD5A47"/>
    <w:rsid w:val="00FD7574"/>
    <w:rsid w:val="00FE017B"/>
    <w:rsid w:val="00FE02D5"/>
    <w:rsid w:val="00FE53EB"/>
    <w:rsid w:val="00FE5C7F"/>
    <w:rsid w:val="00FE6E87"/>
    <w:rsid w:val="00FE74D6"/>
    <w:rsid w:val="00FF2BEA"/>
    <w:rsid w:val="00FF361B"/>
    <w:rsid w:val="00FF3D70"/>
    <w:rsid w:val="00FF4443"/>
    <w:rsid w:val="00FF4B7C"/>
    <w:rsid w:val="01216567"/>
    <w:rsid w:val="07E5E37D"/>
    <w:rsid w:val="0B2D798B"/>
    <w:rsid w:val="1042C457"/>
    <w:rsid w:val="129BB7C0"/>
    <w:rsid w:val="13E438F5"/>
    <w:rsid w:val="16B6FC31"/>
    <w:rsid w:val="18637B3E"/>
    <w:rsid w:val="1A084995"/>
    <w:rsid w:val="205E328E"/>
    <w:rsid w:val="2102436A"/>
    <w:rsid w:val="21313A8F"/>
    <w:rsid w:val="23F952C5"/>
    <w:rsid w:val="2453C8DE"/>
    <w:rsid w:val="253AFB8C"/>
    <w:rsid w:val="25B55DC1"/>
    <w:rsid w:val="26D6B1A5"/>
    <w:rsid w:val="289900FC"/>
    <w:rsid w:val="2AED3C87"/>
    <w:rsid w:val="31C02E79"/>
    <w:rsid w:val="3252137A"/>
    <w:rsid w:val="328B0E02"/>
    <w:rsid w:val="32E26556"/>
    <w:rsid w:val="342C3BD4"/>
    <w:rsid w:val="3445EFD6"/>
    <w:rsid w:val="35928E31"/>
    <w:rsid w:val="3CC50994"/>
    <w:rsid w:val="3F4613ED"/>
    <w:rsid w:val="405FA339"/>
    <w:rsid w:val="42BBE5F3"/>
    <w:rsid w:val="444A2B82"/>
    <w:rsid w:val="485955BE"/>
    <w:rsid w:val="4F3FC2F5"/>
    <w:rsid w:val="4F97CAFA"/>
    <w:rsid w:val="52366C98"/>
    <w:rsid w:val="541DB83F"/>
    <w:rsid w:val="5592C45B"/>
    <w:rsid w:val="5804D421"/>
    <w:rsid w:val="5BF586C0"/>
    <w:rsid w:val="5CB7AF35"/>
    <w:rsid w:val="622A5023"/>
    <w:rsid w:val="6355DA65"/>
    <w:rsid w:val="66FED754"/>
    <w:rsid w:val="69EDE118"/>
    <w:rsid w:val="6AA3476C"/>
    <w:rsid w:val="6AD7CFF6"/>
    <w:rsid w:val="6B839CC0"/>
    <w:rsid w:val="6C2E667D"/>
    <w:rsid w:val="6E0364A4"/>
    <w:rsid w:val="6EC45F21"/>
    <w:rsid w:val="6ED1BD17"/>
    <w:rsid w:val="6FAB5A82"/>
    <w:rsid w:val="72C1FFC7"/>
    <w:rsid w:val="73F11390"/>
    <w:rsid w:val="748869EE"/>
    <w:rsid w:val="74CD543E"/>
    <w:rsid w:val="75F5863F"/>
    <w:rsid w:val="769403DB"/>
    <w:rsid w:val="78587D8E"/>
    <w:rsid w:val="7A7C9DE1"/>
    <w:rsid w:val="7CC28A46"/>
    <w:rsid w:val="7D29E3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9cac8"/>
    </o:shapedefaults>
    <o:shapelayout v:ext="edit">
      <o:idmap v:ext="edit" data="1"/>
    </o:shapelayout>
  </w:shapeDefaults>
  <w:decimalSymbol w:val="."/>
  <w:listSeparator w:val=","/>
  <w14:docId w14:val="1A5B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0F8"/>
  </w:style>
  <w:style w:type="paragraph" w:styleId="Heading1">
    <w:name w:val="heading 1"/>
    <w:basedOn w:val="Normal"/>
    <w:next w:val="Normal"/>
    <w:link w:val="Heading1Char"/>
    <w:uiPriority w:val="9"/>
    <w:qFormat/>
    <w:rsid w:val="006E6B7A"/>
    <w:pPr>
      <w:keepNext/>
      <w:keepLines/>
      <w:pBdr>
        <w:bottom w:val="single" w:sz="4" w:space="1" w:color="auto"/>
      </w:pBdr>
      <w:tabs>
        <w:tab w:val="left" w:pos="4136"/>
      </w:tabs>
      <w:spacing w:before="480" w:after="0"/>
      <w:outlineLvl w:val="0"/>
    </w:pPr>
    <w:rPr>
      <w:rFonts w:asciiTheme="majorHAnsi" w:eastAsiaTheme="majorEastAsia" w:hAnsiTheme="majorHAnsi" w:cstheme="majorBidi"/>
      <w:b/>
      <w:bCs/>
      <w:color w:val="1C57A5" w:themeColor="accent1"/>
      <w:sz w:val="36"/>
      <w:szCs w:val="28"/>
    </w:rPr>
  </w:style>
  <w:style w:type="paragraph" w:styleId="Heading2">
    <w:name w:val="heading 2"/>
    <w:basedOn w:val="Normal"/>
    <w:next w:val="Normal"/>
    <w:link w:val="Heading2Char"/>
    <w:uiPriority w:val="9"/>
    <w:unhideWhenUsed/>
    <w:qFormat/>
    <w:rsid w:val="002110F4"/>
    <w:pPr>
      <w:keepNext/>
      <w:keepLines/>
      <w:shd w:val="clear" w:color="auto" w:fill="0070C0"/>
      <w:spacing w:before="200" w:after="100" w:afterAutospacing="1"/>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Normal"/>
    <w:link w:val="Heading3Char"/>
    <w:uiPriority w:val="9"/>
    <w:unhideWhenUsed/>
    <w:qFormat/>
    <w:rsid w:val="006E6B7A"/>
    <w:pPr>
      <w:keepNext/>
      <w:keepLines/>
      <w:spacing w:before="200" w:after="0"/>
      <w:outlineLvl w:val="2"/>
    </w:pPr>
    <w:rPr>
      <w:rFonts w:asciiTheme="majorHAnsi" w:eastAsiaTheme="majorEastAsia" w:hAnsiTheme="majorHAnsi" w:cstheme="majorBidi"/>
      <w:b/>
      <w:bCs/>
      <w:color w:val="1C57A5" w:themeColor="accent1"/>
    </w:rPr>
  </w:style>
  <w:style w:type="paragraph" w:styleId="Heading4">
    <w:name w:val="heading 4"/>
    <w:basedOn w:val="Normal"/>
    <w:next w:val="Normal"/>
    <w:link w:val="Heading4Char"/>
    <w:uiPriority w:val="9"/>
    <w:unhideWhenUsed/>
    <w:qFormat/>
    <w:rsid w:val="00B12160"/>
    <w:pPr>
      <w:keepNext/>
      <w:keepLines/>
      <w:spacing w:before="200" w:after="0"/>
      <w:outlineLvl w:val="3"/>
    </w:pPr>
    <w:rPr>
      <w:rFonts w:asciiTheme="majorHAnsi" w:eastAsiaTheme="majorEastAsia" w:hAnsiTheme="majorHAnsi" w:cstheme="majorBidi"/>
      <w:b/>
      <w:bCs/>
      <w:i/>
      <w:iCs/>
      <w:color w:val="1C57A5" w:themeColor="accent1"/>
    </w:rPr>
  </w:style>
  <w:style w:type="paragraph" w:styleId="Heading5">
    <w:name w:val="heading 5"/>
    <w:basedOn w:val="Normal"/>
    <w:next w:val="Normal"/>
    <w:link w:val="Heading5Char"/>
    <w:uiPriority w:val="9"/>
    <w:unhideWhenUsed/>
    <w:qFormat/>
    <w:rsid w:val="00633F9F"/>
    <w:pPr>
      <w:keepNext/>
      <w:keepLines/>
      <w:spacing w:before="40" w:after="0"/>
      <w:outlineLvl w:val="4"/>
    </w:pPr>
    <w:rPr>
      <w:rFonts w:asciiTheme="majorHAnsi" w:eastAsiaTheme="majorEastAsia" w:hAnsiTheme="majorHAnsi" w:cstheme="majorBidi"/>
      <w:color w:val="15407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631090"/>
    <w:pPr>
      <w:spacing w:after="1040" w:line="240" w:lineRule="auto"/>
      <w:contextualSpacing/>
      <w:outlineLvl w:val="0"/>
    </w:pPr>
    <w:rPr>
      <w:rFonts w:ascii="Arial" w:eastAsia="Arial Unicode MS" w:hAnsi="Arial" w:cstheme="majorBidi"/>
      <w:bCs/>
      <w:color w:val="1C57A5" w:themeColor="text2"/>
      <w:spacing w:val="30"/>
      <w:kern w:val="28"/>
      <w:sz w:val="100"/>
      <w:szCs w:val="52"/>
    </w:rPr>
  </w:style>
  <w:style w:type="character" w:customStyle="1" w:styleId="TitleChar">
    <w:name w:val="Title Char"/>
    <w:basedOn w:val="DefaultParagraphFont"/>
    <w:link w:val="Title"/>
    <w:uiPriority w:val="10"/>
    <w:rsid w:val="00631090"/>
    <w:rPr>
      <w:rFonts w:ascii="Arial" w:eastAsia="Arial Unicode MS" w:hAnsi="Arial" w:cstheme="majorBidi"/>
      <w:bCs/>
      <w:color w:val="1C57A5" w:themeColor="text2"/>
      <w:spacing w:val="30"/>
      <w:kern w:val="28"/>
      <w:sz w:val="100"/>
      <w:szCs w:val="52"/>
    </w:rPr>
  </w:style>
  <w:style w:type="paragraph" w:styleId="Subtitle">
    <w:name w:val="Subtitle"/>
    <w:basedOn w:val="Normal"/>
    <w:next w:val="Normal"/>
    <w:link w:val="SubtitleChar"/>
    <w:uiPriority w:val="11"/>
    <w:qFormat/>
    <w:rsid w:val="00B12160"/>
    <w:pPr>
      <w:numPr>
        <w:ilvl w:val="1"/>
      </w:numPr>
    </w:pPr>
    <w:rPr>
      <w:rFonts w:asciiTheme="majorHAnsi" w:eastAsiaTheme="majorEastAsia" w:hAnsiTheme="majorHAnsi" w:cstheme="majorBidi"/>
      <w:i/>
      <w:iCs/>
      <w:color w:val="1C57A5" w:themeColor="accent1"/>
      <w:spacing w:val="15"/>
      <w:sz w:val="24"/>
      <w:szCs w:val="24"/>
    </w:rPr>
  </w:style>
  <w:style w:type="character" w:customStyle="1" w:styleId="SubtitleChar">
    <w:name w:val="Subtitle Char"/>
    <w:basedOn w:val="DefaultParagraphFont"/>
    <w:link w:val="Subtitle"/>
    <w:uiPriority w:val="11"/>
    <w:rsid w:val="00B12160"/>
    <w:rPr>
      <w:rFonts w:asciiTheme="majorHAnsi" w:eastAsiaTheme="majorEastAsia" w:hAnsiTheme="majorHAnsi" w:cstheme="majorBidi"/>
      <w:i/>
      <w:iCs/>
      <w:color w:val="1C57A5" w:themeColor="accent1"/>
      <w:spacing w:val="15"/>
      <w:sz w:val="24"/>
      <w:szCs w:val="24"/>
    </w:rPr>
  </w:style>
  <w:style w:type="paragraph" w:styleId="Header">
    <w:name w:val="header"/>
    <w:basedOn w:val="Normal"/>
    <w:link w:val="HeaderChar"/>
    <w:uiPriority w:val="99"/>
    <w:unhideWhenUsed/>
    <w:rsid w:val="00B12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160"/>
  </w:style>
  <w:style w:type="paragraph" w:styleId="Footer">
    <w:name w:val="footer"/>
    <w:basedOn w:val="Normal"/>
    <w:link w:val="FooterChar"/>
    <w:uiPriority w:val="99"/>
    <w:unhideWhenUsed/>
    <w:rsid w:val="00B12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160"/>
  </w:style>
  <w:style w:type="character" w:customStyle="1" w:styleId="Heading1Char">
    <w:name w:val="Heading 1 Char"/>
    <w:basedOn w:val="DefaultParagraphFont"/>
    <w:link w:val="Heading1"/>
    <w:uiPriority w:val="9"/>
    <w:rsid w:val="006E6B7A"/>
    <w:rPr>
      <w:rFonts w:asciiTheme="majorHAnsi" w:eastAsiaTheme="majorEastAsia" w:hAnsiTheme="majorHAnsi" w:cstheme="majorBidi"/>
      <w:b/>
      <w:bCs/>
      <w:color w:val="1C57A5" w:themeColor="accent1"/>
      <w:sz w:val="36"/>
      <w:szCs w:val="28"/>
    </w:rPr>
  </w:style>
  <w:style w:type="character" w:customStyle="1" w:styleId="Heading2Char">
    <w:name w:val="Heading 2 Char"/>
    <w:basedOn w:val="DefaultParagraphFont"/>
    <w:link w:val="Heading2"/>
    <w:uiPriority w:val="9"/>
    <w:rsid w:val="002110F4"/>
    <w:rPr>
      <w:rFonts w:asciiTheme="majorHAnsi" w:eastAsiaTheme="majorEastAsia" w:hAnsiTheme="majorHAnsi" w:cstheme="majorBidi"/>
      <w:b/>
      <w:bCs/>
      <w:color w:val="FFFFFF" w:themeColor="background1"/>
      <w:sz w:val="26"/>
      <w:szCs w:val="26"/>
      <w:shd w:val="clear" w:color="auto" w:fill="0070C0"/>
    </w:rPr>
  </w:style>
  <w:style w:type="character" w:customStyle="1" w:styleId="Heading3Char">
    <w:name w:val="Heading 3 Char"/>
    <w:basedOn w:val="DefaultParagraphFont"/>
    <w:link w:val="Heading3"/>
    <w:uiPriority w:val="9"/>
    <w:rsid w:val="006E6B7A"/>
    <w:rPr>
      <w:rFonts w:asciiTheme="majorHAnsi" w:eastAsiaTheme="majorEastAsia" w:hAnsiTheme="majorHAnsi" w:cstheme="majorBidi"/>
      <w:b/>
      <w:bCs/>
      <w:color w:val="1C57A5" w:themeColor="accent1"/>
    </w:rPr>
  </w:style>
  <w:style w:type="character" w:customStyle="1" w:styleId="Heading4Char">
    <w:name w:val="Heading 4 Char"/>
    <w:basedOn w:val="DefaultParagraphFont"/>
    <w:link w:val="Heading4"/>
    <w:uiPriority w:val="9"/>
    <w:rsid w:val="00B12160"/>
    <w:rPr>
      <w:rFonts w:asciiTheme="majorHAnsi" w:eastAsiaTheme="majorEastAsia" w:hAnsiTheme="majorHAnsi" w:cstheme="majorBidi"/>
      <w:b/>
      <w:bCs/>
      <w:i/>
      <w:iCs/>
      <w:color w:val="1C57A5" w:themeColor="accent1"/>
    </w:rPr>
  </w:style>
  <w:style w:type="paragraph" w:styleId="BalloonText">
    <w:name w:val="Balloon Text"/>
    <w:basedOn w:val="Normal"/>
    <w:link w:val="BalloonTextChar"/>
    <w:uiPriority w:val="99"/>
    <w:semiHidden/>
    <w:unhideWhenUsed/>
    <w:rsid w:val="00CF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D9"/>
    <w:rPr>
      <w:rFonts w:ascii="Tahoma" w:hAnsi="Tahoma" w:cs="Tahoma"/>
      <w:sz w:val="16"/>
      <w:szCs w:val="16"/>
    </w:rPr>
  </w:style>
  <w:style w:type="paragraph" w:styleId="ListParagraph">
    <w:name w:val="List Paragraph"/>
    <w:basedOn w:val="Normal"/>
    <w:uiPriority w:val="34"/>
    <w:qFormat/>
    <w:rsid w:val="002A0F62"/>
    <w:pPr>
      <w:ind w:left="720"/>
      <w:contextualSpacing/>
    </w:pPr>
  </w:style>
  <w:style w:type="table" w:styleId="TableGrid">
    <w:name w:val="Table Grid"/>
    <w:basedOn w:val="TableNormal"/>
    <w:uiPriority w:val="39"/>
    <w:rsid w:val="008C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1937"/>
    <w:pPr>
      <w:outlineLvl w:val="9"/>
    </w:pPr>
  </w:style>
  <w:style w:type="paragraph" w:styleId="TOC1">
    <w:name w:val="toc 1"/>
    <w:basedOn w:val="Normal"/>
    <w:next w:val="Normal"/>
    <w:autoRedefine/>
    <w:uiPriority w:val="39"/>
    <w:unhideWhenUsed/>
    <w:rsid w:val="000A1937"/>
    <w:pPr>
      <w:spacing w:after="100"/>
    </w:pPr>
  </w:style>
  <w:style w:type="paragraph" w:styleId="TOC2">
    <w:name w:val="toc 2"/>
    <w:basedOn w:val="Normal"/>
    <w:next w:val="Normal"/>
    <w:autoRedefine/>
    <w:uiPriority w:val="39"/>
    <w:unhideWhenUsed/>
    <w:rsid w:val="000A1937"/>
    <w:pPr>
      <w:spacing w:after="100"/>
      <w:ind w:left="220"/>
    </w:pPr>
  </w:style>
  <w:style w:type="paragraph" w:styleId="TOC3">
    <w:name w:val="toc 3"/>
    <w:basedOn w:val="Normal"/>
    <w:next w:val="Normal"/>
    <w:autoRedefine/>
    <w:uiPriority w:val="39"/>
    <w:unhideWhenUsed/>
    <w:rsid w:val="000A1937"/>
    <w:pPr>
      <w:spacing w:after="100"/>
      <w:ind w:left="440"/>
    </w:pPr>
  </w:style>
  <w:style w:type="character" w:styleId="Hyperlink">
    <w:name w:val="Hyperlink"/>
    <w:basedOn w:val="DefaultParagraphFont"/>
    <w:uiPriority w:val="99"/>
    <w:unhideWhenUsed/>
    <w:rsid w:val="000A1937"/>
    <w:rPr>
      <w:color w:val="002B45" w:themeColor="hyperlink"/>
      <w:u w:val="single"/>
    </w:rPr>
  </w:style>
  <w:style w:type="paragraph" w:styleId="EndnoteText">
    <w:name w:val="endnote text"/>
    <w:basedOn w:val="Normal"/>
    <w:link w:val="EndnoteTextChar"/>
    <w:uiPriority w:val="99"/>
    <w:semiHidden/>
    <w:unhideWhenUsed/>
    <w:rsid w:val="006B12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125B"/>
    <w:rPr>
      <w:sz w:val="20"/>
      <w:szCs w:val="20"/>
    </w:rPr>
  </w:style>
  <w:style w:type="character" w:styleId="EndnoteReference">
    <w:name w:val="endnote reference"/>
    <w:basedOn w:val="DefaultParagraphFont"/>
    <w:uiPriority w:val="99"/>
    <w:semiHidden/>
    <w:unhideWhenUsed/>
    <w:rsid w:val="006B125B"/>
    <w:rPr>
      <w:vertAlign w:val="superscript"/>
    </w:rPr>
  </w:style>
  <w:style w:type="paragraph" w:styleId="FootnoteText">
    <w:name w:val="footnote text"/>
    <w:basedOn w:val="Normal"/>
    <w:link w:val="FootnoteTextChar"/>
    <w:uiPriority w:val="99"/>
    <w:semiHidden/>
    <w:unhideWhenUsed/>
    <w:rsid w:val="006B12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25B"/>
    <w:rPr>
      <w:sz w:val="20"/>
      <w:szCs w:val="20"/>
    </w:rPr>
  </w:style>
  <w:style w:type="character" w:styleId="FootnoteReference">
    <w:name w:val="footnote reference"/>
    <w:basedOn w:val="DefaultParagraphFont"/>
    <w:uiPriority w:val="99"/>
    <w:semiHidden/>
    <w:unhideWhenUsed/>
    <w:rsid w:val="006B125B"/>
    <w:rPr>
      <w:vertAlign w:val="superscript"/>
    </w:rPr>
  </w:style>
  <w:style w:type="character" w:styleId="CommentReference">
    <w:name w:val="annotation reference"/>
    <w:basedOn w:val="DefaultParagraphFont"/>
    <w:uiPriority w:val="99"/>
    <w:semiHidden/>
    <w:unhideWhenUsed/>
    <w:rsid w:val="00653DD9"/>
    <w:rPr>
      <w:sz w:val="16"/>
      <w:szCs w:val="16"/>
    </w:rPr>
  </w:style>
  <w:style w:type="paragraph" w:styleId="CommentText">
    <w:name w:val="annotation text"/>
    <w:basedOn w:val="Normal"/>
    <w:link w:val="CommentTextChar"/>
    <w:uiPriority w:val="99"/>
    <w:unhideWhenUsed/>
    <w:rsid w:val="00653DD9"/>
    <w:pPr>
      <w:spacing w:line="240" w:lineRule="auto"/>
    </w:pPr>
    <w:rPr>
      <w:sz w:val="20"/>
      <w:szCs w:val="20"/>
    </w:rPr>
  </w:style>
  <w:style w:type="character" w:customStyle="1" w:styleId="CommentTextChar">
    <w:name w:val="Comment Text Char"/>
    <w:basedOn w:val="DefaultParagraphFont"/>
    <w:link w:val="CommentText"/>
    <w:uiPriority w:val="99"/>
    <w:rsid w:val="00653DD9"/>
    <w:rPr>
      <w:sz w:val="20"/>
      <w:szCs w:val="20"/>
    </w:rPr>
  </w:style>
  <w:style w:type="paragraph" w:styleId="CommentSubject">
    <w:name w:val="annotation subject"/>
    <w:basedOn w:val="CommentText"/>
    <w:next w:val="CommentText"/>
    <w:link w:val="CommentSubjectChar"/>
    <w:uiPriority w:val="99"/>
    <w:semiHidden/>
    <w:unhideWhenUsed/>
    <w:rsid w:val="00653DD9"/>
    <w:rPr>
      <w:b/>
      <w:bCs/>
    </w:rPr>
  </w:style>
  <w:style w:type="character" w:customStyle="1" w:styleId="CommentSubjectChar">
    <w:name w:val="Comment Subject Char"/>
    <w:basedOn w:val="CommentTextChar"/>
    <w:link w:val="CommentSubject"/>
    <w:uiPriority w:val="99"/>
    <w:semiHidden/>
    <w:rsid w:val="00653DD9"/>
    <w:rPr>
      <w:b/>
      <w:bCs/>
      <w:sz w:val="20"/>
      <w:szCs w:val="20"/>
    </w:rPr>
  </w:style>
  <w:style w:type="paragraph" w:styleId="Revision">
    <w:name w:val="Revision"/>
    <w:hidden/>
    <w:uiPriority w:val="99"/>
    <w:semiHidden/>
    <w:rsid w:val="00637F7B"/>
    <w:pPr>
      <w:spacing w:after="0" w:line="240" w:lineRule="auto"/>
    </w:pPr>
  </w:style>
  <w:style w:type="table" w:styleId="MediumList2-Accent5">
    <w:name w:val="Medium List 2 Accent 5"/>
    <w:basedOn w:val="TableNormal"/>
    <w:uiPriority w:val="66"/>
    <w:rsid w:val="00044B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E9CAE" w:themeColor="accent5"/>
        <w:left w:val="single" w:sz="8" w:space="0" w:color="5E9CAE" w:themeColor="accent5"/>
        <w:bottom w:val="single" w:sz="8" w:space="0" w:color="5E9CAE" w:themeColor="accent5"/>
        <w:right w:val="single" w:sz="8" w:space="0" w:color="5E9CAE" w:themeColor="accent5"/>
      </w:tblBorders>
    </w:tblPr>
    <w:tblStylePr w:type="firstRow">
      <w:rPr>
        <w:sz w:val="24"/>
        <w:szCs w:val="24"/>
      </w:rPr>
      <w:tblPr/>
      <w:tcPr>
        <w:tcBorders>
          <w:top w:val="nil"/>
          <w:left w:val="nil"/>
          <w:bottom w:val="single" w:sz="24" w:space="0" w:color="5E9CAE" w:themeColor="accent5"/>
          <w:right w:val="nil"/>
          <w:insideH w:val="nil"/>
          <w:insideV w:val="nil"/>
        </w:tcBorders>
        <w:shd w:val="clear" w:color="auto" w:fill="FFFFFF" w:themeFill="background1"/>
      </w:tcPr>
    </w:tblStylePr>
    <w:tblStylePr w:type="lastRow">
      <w:tblPr/>
      <w:tcPr>
        <w:tcBorders>
          <w:top w:val="single" w:sz="8" w:space="0" w:color="5E9CA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E9CAE" w:themeColor="accent5"/>
          <w:insideH w:val="nil"/>
          <w:insideV w:val="nil"/>
        </w:tcBorders>
        <w:shd w:val="clear" w:color="auto" w:fill="FFFFFF" w:themeFill="background1"/>
      </w:tcPr>
    </w:tblStylePr>
    <w:tblStylePr w:type="lastCol">
      <w:tblPr/>
      <w:tcPr>
        <w:tcBorders>
          <w:top w:val="nil"/>
          <w:left w:val="single" w:sz="8" w:space="0" w:color="5E9C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6EB" w:themeFill="accent5" w:themeFillTint="3F"/>
      </w:tcPr>
    </w:tblStylePr>
    <w:tblStylePr w:type="band1Horz">
      <w:tblPr/>
      <w:tcPr>
        <w:tcBorders>
          <w:top w:val="nil"/>
          <w:bottom w:val="nil"/>
          <w:insideH w:val="nil"/>
          <w:insideV w:val="nil"/>
        </w:tcBorders>
        <w:shd w:val="clear" w:color="auto" w:fill="D7E6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0C2D74"/>
    <w:rPr>
      <w:color w:val="6A1A41" w:themeColor="followedHyperlink"/>
      <w:u w:val="single"/>
    </w:rPr>
  </w:style>
  <w:style w:type="paragraph" w:styleId="Quote">
    <w:name w:val="Quote"/>
    <w:basedOn w:val="Normal"/>
    <w:next w:val="Normal"/>
    <w:link w:val="QuoteChar"/>
    <w:uiPriority w:val="29"/>
    <w:qFormat/>
    <w:rsid w:val="003153B8"/>
    <w:rPr>
      <w:i/>
      <w:iCs/>
      <w:color w:val="000000" w:themeColor="text1"/>
    </w:rPr>
  </w:style>
  <w:style w:type="character" w:customStyle="1" w:styleId="QuoteChar">
    <w:name w:val="Quote Char"/>
    <w:basedOn w:val="DefaultParagraphFont"/>
    <w:link w:val="Quote"/>
    <w:uiPriority w:val="29"/>
    <w:rsid w:val="003153B8"/>
    <w:rPr>
      <w:i/>
      <w:iCs/>
      <w:color w:val="000000" w:themeColor="text1"/>
    </w:rPr>
  </w:style>
  <w:style w:type="table" w:customStyle="1" w:styleId="LightList-Accent11">
    <w:name w:val="Light List - Accent 11"/>
    <w:basedOn w:val="TableNormal"/>
    <w:uiPriority w:val="61"/>
    <w:rsid w:val="00FF361B"/>
    <w:pPr>
      <w:spacing w:after="0" w:line="240" w:lineRule="auto"/>
    </w:pPr>
    <w:tblPr>
      <w:tblStyleRowBandSize w:val="1"/>
      <w:tblStyleColBandSize w:val="1"/>
      <w:tblBorders>
        <w:top w:val="single" w:sz="8" w:space="0" w:color="1C57A5" w:themeColor="accent1"/>
        <w:left w:val="single" w:sz="8" w:space="0" w:color="1C57A5" w:themeColor="accent1"/>
        <w:bottom w:val="single" w:sz="8" w:space="0" w:color="1C57A5" w:themeColor="accent1"/>
        <w:right w:val="single" w:sz="8" w:space="0" w:color="1C57A5" w:themeColor="accent1"/>
      </w:tblBorders>
    </w:tblPr>
    <w:tblStylePr w:type="firstRow">
      <w:pPr>
        <w:spacing w:before="0" w:after="0" w:line="240" w:lineRule="auto"/>
      </w:pPr>
      <w:rPr>
        <w:b/>
        <w:bCs/>
        <w:color w:val="FFFFFF" w:themeColor="background1"/>
      </w:rPr>
      <w:tblPr/>
      <w:tcPr>
        <w:shd w:val="clear" w:color="auto" w:fill="1C57A5" w:themeFill="accent1"/>
      </w:tcPr>
    </w:tblStylePr>
    <w:tblStylePr w:type="lastRow">
      <w:pPr>
        <w:spacing w:before="0" w:after="0" w:line="240" w:lineRule="auto"/>
      </w:pPr>
      <w:rPr>
        <w:b/>
        <w:bCs/>
      </w:rPr>
      <w:tblPr/>
      <w:tcPr>
        <w:tcBorders>
          <w:top w:val="double" w:sz="6" w:space="0" w:color="1C57A5" w:themeColor="accent1"/>
          <w:left w:val="single" w:sz="8" w:space="0" w:color="1C57A5" w:themeColor="accent1"/>
          <w:bottom w:val="single" w:sz="8" w:space="0" w:color="1C57A5" w:themeColor="accent1"/>
          <w:right w:val="single" w:sz="8" w:space="0" w:color="1C57A5" w:themeColor="accent1"/>
        </w:tcBorders>
      </w:tcPr>
    </w:tblStylePr>
    <w:tblStylePr w:type="firstCol">
      <w:rPr>
        <w:b/>
        <w:bCs/>
      </w:rPr>
    </w:tblStylePr>
    <w:tblStylePr w:type="lastCol">
      <w:rPr>
        <w:b/>
        <w:bCs/>
      </w:rPr>
    </w:tblStylePr>
    <w:tblStylePr w:type="band1Vert">
      <w:tblPr/>
      <w:tcPr>
        <w:tcBorders>
          <w:top w:val="single" w:sz="8" w:space="0" w:color="1C57A5" w:themeColor="accent1"/>
          <w:left w:val="single" w:sz="8" w:space="0" w:color="1C57A5" w:themeColor="accent1"/>
          <w:bottom w:val="single" w:sz="8" w:space="0" w:color="1C57A5" w:themeColor="accent1"/>
          <w:right w:val="single" w:sz="8" w:space="0" w:color="1C57A5" w:themeColor="accent1"/>
        </w:tcBorders>
      </w:tcPr>
    </w:tblStylePr>
    <w:tblStylePr w:type="band1Horz">
      <w:tblPr/>
      <w:tcPr>
        <w:tcBorders>
          <w:top w:val="single" w:sz="8" w:space="0" w:color="1C57A5" w:themeColor="accent1"/>
          <w:left w:val="single" w:sz="8" w:space="0" w:color="1C57A5" w:themeColor="accent1"/>
          <w:bottom w:val="single" w:sz="8" w:space="0" w:color="1C57A5" w:themeColor="accent1"/>
          <w:right w:val="single" w:sz="8" w:space="0" w:color="1C57A5" w:themeColor="accent1"/>
        </w:tcBorders>
      </w:tcPr>
    </w:tblStylePr>
  </w:style>
  <w:style w:type="table" w:customStyle="1" w:styleId="LightGrid-Accent11">
    <w:name w:val="Light Grid - Accent 11"/>
    <w:basedOn w:val="TableNormal"/>
    <w:uiPriority w:val="62"/>
    <w:rsid w:val="00FF361B"/>
    <w:pPr>
      <w:spacing w:after="0" w:line="240" w:lineRule="auto"/>
    </w:pPr>
    <w:tblPr>
      <w:tblStyleRowBandSize w:val="1"/>
      <w:tblStyleColBandSize w:val="1"/>
      <w:tblBorders>
        <w:top w:val="single" w:sz="8" w:space="0" w:color="1C57A5" w:themeColor="accent1"/>
        <w:left w:val="single" w:sz="8" w:space="0" w:color="1C57A5" w:themeColor="accent1"/>
        <w:bottom w:val="single" w:sz="8" w:space="0" w:color="1C57A5" w:themeColor="accent1"/>
        <w:right w:val="single" w:sz="8" w:space="0" w:color="1C57A5" w:themeColor="accent1"/>
        <w:insideH w:val="single" w:sz="8" w:space="0" w:color="1C57A5" w:themeColor="accent1"/>
        <w:insideV w:val="single" w:sz="8" w:space="0" w:color="1C57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57A5" w:themeColor="accent1"/>
          <w:left w:val="single" w:sz="8" w:space="0" w:color="1C57A5" w:themeColor="accent1"/>
          <w:bottom w:val="single" w:sz="18" w:space="0" w:color="1C57A5" w:themeColor="accent1"/>
          <w:right w:val="single" w:sz="8" w:space="0" w:color="1C57A5" w:themeColor="accent1"/>
          <w:insideH w:val="nil"/>
          <w:insideV w:val="single" w:sz="8" w:space="0" w:color="1C57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57A5" w:themeColor="accent1"/>
          <w:left w:val="single" w:sz="8" w:space="0" w:color="1C57A5" w:themeColor="accent1"/>
          <w:bottom w:val="single" w:sz="8" w:space="0" w:color="1C57A5" w:themeColor="accent1"/>
          <w:right w:val="single" w:sz="8" w:space="0" w:color="1C57A5" w:themeColor="accent1"/>
          <w:insideH w:val="nil"/>
          <w:insideV w:val="single" w:sz="8" w:space="0" w:color="1C57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57A5" w:themeColor="accent1"/>
          <w:left w:val="single" w:sz="8" w:space="0" w:color="1C57A5" w:themeColor="accent1"/>
          <w:bottom w:val="single" w:sz="8" w:space="0" w:color="1C57A5" w:themeColor="accent1"/>
          <w:right w:val="single" w:sz="8" w:space="0" w:color="1C57A5" w:themeColor="accent1"/>
        </w:tcBorders>
      </w:tcPr>
    </w:tblStylePr>
    <w:tblStylePr w:type="band1Vert">
      <w:tblPr/>
      <w:tcPr>
        <w:tcBorders>
          <w:top w:val="single" w:sz="8" w:space="0" w:color="1C57A5" w:themeColor="accent1"/>
          <w:left w:val="single" w:sz="8" w:space="0" w:color="1C57A5" w:themeColor="accent1"/>
          <w:bottom w:val="single" w:sz="8" w:space="0" w:color="1C57A5" w:themeColor="accent1"/>
          <w:right w:val="single" w:sz="8" w:space="0" w:color="1C57A5" w:themeColor="accent1"/>
        </w:tcBorders>
        <w:shd w:val="clear" w:color="auto" w:fill="BCD3F3" w:themeFill="accent1" w:themeFillTint="3F"/>
      </w:tcPr>
    </w:tblStylePr>
    <w:tblStylePr w:type="band1Horz">
      <w:tblPr/>
      <w:tcPr>
        <w:tcBorders>
          <w:top w:val="single" w:sz="8" w:space="0" w:color="1C57A5" w:themeColor="accent1"/>
          <w:left w:val="single" w:sz="8" w:space="0" w:color="1C57A5" w:themeColor="accent1"/>
          <w:bottom w:val="single" w:sz="8" w:space="0" w:color="1C57A5" w:themeColor="accent1"/>
          <w:right w:val="single" w:sz="8" w:space="0" w:color="1C57A5" w:themeColor="accent1"/>
          <w:insideV w:val="single" w:sz="8" w:space="0" w:color="1C57A5" w:themeColor="accent1"/>
        </w:tcBorders>
        <w:shd w:val="clear" w:color="auto" w:fill="BCD3F3" w:themeFill="accent1" w:themeFillTint="3F"/>
      </w:tcPr>
    </w:tblStylePr>
    <w:tblStylePr w:type="band2Horz">
      <w:tblPr/>
      <w:tcPr>
        <w:tcBorders>
          <w:top w:val="single" w:sz="8" w:space="0" w:color="1C57A5" w:themeColor="accent1"/>
          <w:left w:val="single" w:sz="8" w:space="0" w:color="1C57A5" w:themeColor="accent1"/>
          <w:bottom w:val="single" w:sz="8" w:space="0" w:color="1C57A5" w:themeColor="accent1"/>
          <w:right w:val="single" w:sz="8" w:space="0" w:color="1C57A5" w:themeColor="accent1"/>
          <w:insideV w:val="single" w:sz="8" w:space="0" w:color="1C57A5" w:themeColor="accent1"/>
        </w:tcBorders>
      </w:tcPr>
    </w:tblStylePr>
  </w:style>
  <w:style w:type="table" w:styleId="LightList-Accent5">
    <w:name w:val="Light List Accent 5"/>
    <w:basedOn w:val="TableNormal"/>
    <w:uiPriority w:val="61"/>
    <w:rsid w:val="00FF361B"/>
    <w:pPr>
      <w:spacing w:after="0" w:line="240" w:lineRule="auto"/>
    </w:pPr>
    <w:tblPr>
      <w:tblStyleRowBandSize w:val="1"/>
      <w:tblStyleColBandSize w:val="1"/>
      <w:tblBorders>
        <w:top w:val="single" w:sz="8" w:space="0" w:color="5E9CAE" w:themeColor="accent5"/>
        <w:left w:val="single" w:sz="8" w:space="0" w:color="5E9CAE" w:themeColor="accent5"/>
        <w:bottom w:val="single" w:sz="8" w:space="0" w:color="5E9CAE" w:themeColor="accent5"/>
        <w:right w:val="single" w:sz="8" w:space="0" w:color="5E9CAE" w:themeColor="accent5"/>
      </w:tblBorders>
    </w:tblPr>
    <w:tblStylePr w:type="firstRow">
      <w:pPr>
        <w:spacing w:before="0" w:after="0" w:line="240" w:lineRule="auto"/>
      </w:pPr>
      <w:rPr>
        <w:b/>
        <w:bCs/>
        <w:color w:val="FFFFFF" w:themeColor="background1"/>
      </w:rPr>
      <w:tblPr/>
      <w:tcPr>
        <w:shd w:val="clear" w:color="auto" w:fill="5E9CAE" w:themeFill="accent5"/>
      </w:tcPr>
    </w:tblStylePr>
    <w:tblStylePr w:type="lastRow">
      <w:pPr>
        <w:spacing w:before="0" w:after="0" w:line="240" w:lineRule="auto"/>
      </w:pPr>
      <w:rPr>
        <w:b/>
        <w:bCs/>
      </w:rPr>
      <w:tblPr/>
      <w:tcPr>
        <w:tcBorders>
          <w:top w:val="double" w:sz="6" w:space="0" w:color="5E9CAE" w:themeColor="accent5"/>
          <w:left w:val="single" w:sz="8" w:space="0" w:color="5E9CAE" w:themeColor="accent5"/>
          <w:bottom w:val="single" w:sz="8" w:space="0" w:color="5E9CAE" w:themeColor="accent5"/>
          <w:right w:val="single" w:sz="8" w:space="0" w:color="5E9CAE" w:themeColor="accent5"/>
        </w:tcBorders>
      </w:tcPr>
    </w:tblStylePr>
    <w:tblStylePr w:type="firstCol">
      <w:rPr>
        <w:b/>
        <w:bCs/>
      </w:rPr>
    </w:tblStylePr>
    <w:tblStylePr w:type="lastCol">
      <w:rPr>
        <w:b/>
        <w:bCs/>
      </w:rPr>
    </w:tblStylePr>
    <w:tblStylePr w:type="band1Vert">
      <w:tblPr/>
      <w:tcPr>
        <w:tcBorders>
          <w:top w:val="single" w:sz="8" w:space="0" w:color="5E9CAE" w:themeColor="accent5"/>
          <w:left w:val="single" w:sz="8" w:space="0" w:color="5E9CAE" w:themeColor="accent5"/>
          <w:bottom w:val="single" w:sz="8" w:space="0" w:color="5E9CAE" w:themeColor="accent5"/>
          <w:right w:val="single" w:sz="8" w:space="0" w:color="5E9CAE" w:themeColor="accent5"/>
        </w:tcBorders>
      </w:tcPr>
    </w:tblStylePr>
    <w:tblStylePr w:type="band1Horz">
      <w:tblPr/>
      <w:tcPr>
        <w:tcBorders>
          <w:top w:val="single" w:sz="8" w:space="0" w:color="5E9CAE" w:themeColor="accent5"/>
          <w:left w:val="single" w:sz="8" w:space="0" w:color="5E9CAE" w:themeColor="accent5"/>
          <w:bottom w:val="single" w:sz="8" w:space="0" w:color="5E9CAE" w:themeColor="accent5"/>
          <w:right w:val="single" w:sz="8" w:space="0" w:color="5E9CAE" w:themeColor="accent5"/>
        </w:tcBorders>
      </w:tcPr>
    </w:tblStylePr>
  </w:style>
  <w:style w:type="paragraph" w:styleId="Bibliography">
    <w:name w:val="Bibliography"/>
    <w:basedOn w:val="Normal"/>
    <w:next w:val="Normal"/>
    <w:uiPriority w:val="37"/>
    <w:unhideWhenUsed/>
    <w:rsid w:val="00812916"/>
  </w:style>
  <w:style w:type="character" w:customStyle="1" w:styleId="msmetadata">
    <w:name w:val="ms_metadata"/>
    <w:basedOn w:val="DefaultParagraphFont"/>
    <w:rsid w:val="007914FF"/>
  </w:style>
  <w:style w:type="paragraph" w:styleId="Caption">
    <w:name w:val="caption"/>
    <w:basedOn w:val="Normal"/>
    <w:next w:val="Normal"/>
    <w:uiPriority w:val="35"/>
    <w:unhideWhenUsed/>
    <w:qFormat/>
    <w:rsid w:val="00970983"/>
    <w:pPr>
      <w:spacing w:line="240" w:lineRule="auto"/>
    </w:pPr>
    <w:rPr>
      <w:i/>
      <w:iCs/>
      <w:color w:val="1C57A5" w:themeColor="text2"/>
      <w:sz w:val="18"/>
      <w:szCs w:val="18"/>
    </w:rPr>
  </w:style>
  <w:style w:type="paragraph" w:styleId="NoSpacing">
    <w:name w:val="No Spacing"/>
    <w:uiPriority w:val="1"/>
    <w:qFormat/>
    <w:rsid w:val="005836DC"/>
    <w:pPr>
      <w:spacing w:after="0" w:line="240" w:lineRule="auto"/>
    </w:pPr>
  </w:style>
  <w:style w:type="paragraph" w:styleId="NormalWeb">
    <w:name w:val="Normal (Web)"/>
    <w:basedOn w:val="Normal"/>
    <w:uiPriority w:val="99"/>
    <w:semiHidden/>
    <w:unhideWhenUsed/>
    <w:rsid w:val="006E5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04F"/>
    <w:rPr>
      <w:b/>
      <w:bCs/>
    </w:rPr>
  </w:style>
  <w:style w:type="character" w:customStyle="1" w:styleId="normaltextrun">
    <w:name w:val="normaltextrun"/>
    <w:basedOn w:val="DefaultParagraphFont"/>
    <w:rsid w:val="00F64C25"/>
  </w:style>
  <w:style w:type="character" w:customStyle="1" w:styleId="apple-converted-space">
    <w:name w:val="apple-converted-space"/>
    <w:basedOn w:val="DefaultParagraphFont"/>
    <w:rsid w:val="00F64C25"/>
  </w:style>
  <w:style w:type="character" w:customStyle="1" w:styleId="eop">
    <w:name w:val="eop"/>
    <w:basedOn w:val="DefaultParagraphFont"/>
    <w:rsid w:val="00F64C25"/>
  </w:style>
  <w:style w:type="character" w:customStyle="1" w:styleId="Heading5Char">
    <w:name w:val="Heading 5 Char"/>
    <w:basedOn w:val="DefaultParagraphFont"/>
    <w:link w:val="Heading5"/>
    <w:uiPriority w:val="9"/>
    <w:rsid w:val="00633F9F"/>
    <w:rPr>
      <w:rFonts w:asciiTheme="majorHAnsi" w:eastAsiaTheme="majorEastAsia" w:hAnsiTheme="majorHAnsi" w:cstheme="majorBidi"/>
      <w:color w:val="15407B" w:themeColor="accent1" w:themeShade="BF"/>
    </w:rPr>
  </w:style>
  <w:style w:type="character" w:styleId="UnresolvedMention">
    <w:name w:val="Unresolved Mention"/>
    <w:basedOn w:val="DefaultParagraphFont"/>
    <w:uiPriority w:val="99"/>
    <w:semiHidden/>
    <w:unhideWhenUsed/>
    <w:rsid w:val="00320C60"/>
    <w:rPr>
      <w:color w:val="808080"/>
      <w:shd w:val="clear" w:color="auto" w:fill="E6E6E6"/>
    </w:rPr>
  </w:style>
  <w:style w:type="table" w:styleId="GridTable5Dark-Accent1">
    <w:name w:val="Grid Table 5 Dark Accent 1"/>
    <w:basedOn w:val="TableNormal"/>
    <w:uiPriority w:val="50"/>
    <w:rsid w:val="007505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DB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57A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57A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57A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57A5" w:themeFill="accent1"/>
      </w:tcPr>
    </w:tblStylePr>
    <w:tblStylePr w:type="band1Vert">
      <w:tblPr/>
      <w:tcPr>
        <w:shd w:val="clear" w:color="auto" w:fill="92B8EC" w:themeFill="accent1" w:themeFillTint="66"/>
      </w:tcPr>
    </w:tblStylePr>
    <w:tblStylePr w:type="band1Horz">
      <w:tblPr/>
      <w:tcPr>
        <w:shd w:val="clear" w:color="auto" w:fill="92B8EC" w:themeFill="accent1" w:themeFillTint="66"/>
      </w:tcPr>
    </w:tblStylePr>
  </w:style>
  <w:style w:type="table" w:styleId="TableGridLight">
    <w:name w:val="Grid Table Light"/>
    <w:basedOn w:val="TableNormal"/>
    <w:uiPriority w:val="40"/>
    <w:rsid w:val="00EE24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keyword">
    <w:name w:val="hljs-keyword"/>
    <w:basedOn w:val="DefaultParagraphFont"/>
    <w:rsid w:val="00A44481"/>
  </w:style>
  <w:style w:type="character" w:customStyle="1" w:styleId="hljs-builtin">
    <w:name w:val="hljs-built_in"/>
    <w:basedOn w:val="DefaultParagraphFont"/>
    <w:rsid w:val="00A44481"/>
  </w:style>
  <w:style w:type="character" w:customStyle="1" w:styleId="hljs-string">
    <w:name w:val="hljs-string"/>
    <w:basedOn w:val="DefaultParagraphFont"/>
    <w:rsid w:val="00A4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0444">
      <w:bodyDiv w:val="1"/>
      <w:marLeft w:val="0"/>
      <w:marRight w:val="0"/>
      <w:marTop w:val="0"/>
      <w:marBottom w:val="0"/>
      <w:divBdr>
        <w:top w:val="none" w:sz="0" w:space="0" w:color="auto"/>
        <w:left w:val="none" w:sz="0" w:space="0" w:color="auto"/>
        <w:bottom w:val="none" w:sz="0" w:space="0" w:color="auto"/>
        <w:right w:val="none" w:sz="0" w:space="0" w:color="auto"/>
      </w:divBdr>
    </w:div>
    <w:div w:id="53814592">
      <w:bodyDiv w:val="1"/>
      <w:marLeft w:val="0"/>
      <w:marRight w:val="0"/>
      <w:marTop w:val="0"/>
      <w:marBottom w:val="0"/>
      <w:divBdr>
        <w:top w:val="none" w:sz="0" w:space="0" w:color="auto"/>
        <w:left w:val="none" w:sz="0" w:space="0" w:color="auto"/>
        <w:bottom w:val="none" w:sz="0" w:space="0" w:color="auto"/>
        <w:right w:val="none" w:sz="0" w:space="0" w:color="auto"/>
      </w:divBdr>
    </w:div>
    <w:div w:id="71049653">
      <w:bodyDiv w:val="1"/>
      <w:marLeft w:val="0"/>
      <w:marRight w:val="0"/>
      <w:marTop w:val="0"/>
      <w:marBottom w:val="0"/>
      <w:divBdr>
        <w:top w:val="none" w:sz="0" w:space="0" w:color="auto"/>
        <w:left w:val="none" w:sz="0" w:space="0" w:color="auto"/>
        <w:bottom w:val="none" w:sz="0" w:space="0" w:color="auto"/>
        <w:right w:val="none" w:sz="0" w:space="0" w:color="auto"/>
      </w:divBdr>
      <w:divsChild>
        <w:div w:id="1499422819">
          <w:marLeft w:val="446"/>
          <w:marRight w:val="0"/>
          <w:marTop w:val="86"/>
          <w:marBottom w:val="0"/>
          <w:divBdr>
            <w:top w:val="none" w:sz="0" w:space="0" w:color="auto"/>
            <w:left w:val="none" w:sz="0" w:space="0" w:color="auto"/>
            <w:bottom w:val="none" w:sz="0" w:space="0" w:color="auto"/>
            <w:right w:val="none" w:sz="0" w:space="0" w:color="auto"/>
          </w:divBdr>
        </w:div>
        <w:div w:id="629163928">
          <w:marLeft w:val="446"/>
          <w:marRight w:val="0"/>
          <w:marTop w:val="86"/>
          <w:marBottom w:val="0"/>
          <w:divBdr>
            <w:top w:val="none" w:sz="0" w:space="0" w:color="auto"/>
            <w:left w:val="none" w:sz="0" w:space="0" w:color="auto"/>
            <w:bottom w:val="none" w:sz="0" w:space="0" w:color="auto"/>
            <w:right w:val="none" w:sz="0" w:space="0" w:color="auto"/>
          </w:divBdr>
        </w:div>
        <w:div w:id="320158889">
          <w:marLeft w:val="446"/>
          <w:marRight w:val="0"/>
          <w:marTop w:val="86"/>
          <w:marBottom w:val="0"/>
          <w:divBdr>
            <w:top w:val="none" w:sz="0" w:space="0" w:color="auto"/>
            <w:left w:val="none" w:sz="0" w:space="0" w:color="auto"/>
            <w:bottom w:val="none" w:sz="0" w:space="0" w:color="auto"/>
            <w:right w:val="none" w:sz="0" w:space="0" w:color="auto"/>
          </w:divBdr>
        </w:div>
        <w:div w:id="1551723677">
          <w:marLeft w:val="446"/>
          <w:marRight w:val="0"/>
          <w:marTop w:val="86"/>
          <w:marBottom w:val="0"/>
          <w:divBdr>
            <w:top w:val="none" w:sz="0" w:space="0" w:color="auto"/>
            <w:left w:val="none" w:sz="0" w:space="0" w:color="auto"/>
            <w:bottom w:val="none" w:sz="0" w:space="0" w:color="auto"/>
            <w:right w:val="none" w:sz="0" w:space="0" w:color="auto"/>
          </w:divBdr>
        </w:div>
        <w:div w:id="1505047699">
          <w:marLeft w:val="446"/>
          <w:marRight w:val="0"/>
          <w:marTop w:val="86"/>
          <w:marBottom w:val="0"/>
          <w:divBdr>
            <w:top w:val="none" w:sz="0" w:space="0" w:color="auto"/>
            <w:left w:val="none" w:sz="0" w:space="0" w:color="auto"/>
            <w:bottom w:val="none" w:sz="0" w:space="0" w:color="auto"/>
            <w:right w:val="none" w:sz="0" w:space="0" w:color="auto"/>
          </w:divBdr>
        </w:div>
      </w:divsChild>
    </w:div>
    <w:div w:id="73667056">
      <w:bodyDiv w:val="1"/>
      <w:marLeft w:val="0"/>
      <w:marRight w:val="0"/>
      <w:marTop w:val="0"/>
      <w:marBottom w:val="0"/>
      <w:divBdr>
        <w:top w:val="none" w:sz="0" w:space="0" w:color="auto"/>
        <w:left w:val="none" w:sz="0" w:space="0" w:color="auto"/>
        <w:bottom w:val="none" w:sz="0" w:space="0" w:color="auto"/>
        <w:right w:val="none" w:sz="0" w:space="0" w:color="auto"/>
      </w:divBdr>
    </w:div>
    <w:div w:id="79177804">
      <w:bodyDiv w:val="1"/>
      <w:marLeft w:val="0"/>
      <w:marRight w:val="0"/>
      <w:marTop w:val="0"/>
      <w:marBottom w:val="0"/>
      <w:divBdr>
        <w:top w:val="none" w:sz="0" w:space="0" w:color="auto"/>
        <w:left w:val="none" w:sz="0" w:space="0" w:color="auto"/>
        <w:bottom w:val="none" w:sz="0" w:space="0" w:color="auto"/>
        <w:right w:val="none" w:sz="0" w:space="0" w:color="auto"/>
      </w:divBdr>
    </w:div>
    <w:div w:id="85853518">
      <w:bodyDiv w:val="1"/>
      <w:marLeft w:val="0"/>
      <w:marRight w:val="0"/>
      <w:marTop w:val="0"/>
      <w:marBottom w:val="0"/>
      <w:divBdr>
        <w:top w:val="none" w:sz="0" w:space="0" w:color="auto"/>
        <w:left w:val="none" w:sz="0" w:space="0" w:color="auto"/>
        <w:bottom w:val="none" w:sz="0" w:space="0" w:color="auto"/>
        <w:right w:val="none" w:sz="0" w:space="0" w:color="auto"/>
      </w:divBdr>
    </w:div>
    <w:div w:id="91244304">
      <w:bodyDiv w:val="1"/>
      <w:marLeft w:val="0"/>
      <w:marRight w:val="0"/>
      <w:marTop w:val="0"/>
      <w:marBottom w:val="0"/>
      <w:divBdr>
        <w:top w:val="none" w:sz="0" w:space="0" w:color="auto"/>
        <w:left w:val="none" w:sz="0" w:space="0" w:color="auto"/>
        <w:bottom w:val="none" w:sz="0" w:space="0" w:color="auto"/>
        <w:right w:val="none" w:sz="0" w:space="0" w:color="auto"/>
      </w:divBdr>
      <w:divsChild>
        <w:div w:id="463620229">
          <w:marLeft w:val="0"/>
          <w:marRight w:val="0"/>
          <w:marTop w:val="0"/>
          <w:marBottom w:val="0"/>
          <w:divBdr>
            <w:top w:val="none" w:sz="0" w:space="0" w:color="auto"/>
            <w:left w:val="none" w:sz="0" w:space="0" w:color="auto"/>
            <w:bottom w:val="none" w:sz="0" w:space="0" w:color="auto"/>
            <w:right w:val="none" w:sz="0" w:space="0" w:color="auto"/>
          </w:divBdr>
        </w:div>
        <w:div w:id="777141423">
          <w:marLeft w:val="0"/>
          <w:marRight w:val="0"/>
          <w:marTop w:val="0"/>
          <w:marBottom w:val="0"/>
          <w:divBdr>
            <w:top w:val="none" w:sz="0" w:space="0" w:color="auto"/>
            <w:left w:val="none" w:sz="0" w:space="0" w:color="auto"/>
            <w:bottom w:val="none" w:sz="0" w:space="0" w:color="auto"/>
            <w:right w:val="none" w:sz="0" w:space="0" w:color="auto"/>
          </w:divBdr>
        </w:div>
        <w:div w:id="220140752">
          <w:marLeft w:val="0"/>
          <w:marRight w:val="0"/>
          <w:marTop w:val="0"/>
          <w:marBottom w:val="0"/>
          <w:divBdr>
            <w:top w:val="none" w:sz="0" w:space="0" w:color="auto"/>
            <w:left w:val="none" w:sz="0" w:space="0" w:color="auto"/>
            <w:bottom w:val="none" w:sz="0" w:space="0" w:color="auto"/>
            <w:right w:val="none" w:sz="0" w:space="0" w:color="auto"/>
          </w:divBdr>
        </w:div>
        <w:div w:id="271516609">
          <w:marLeft w:val="0"/>
          <w:marRight w:val="0"/>
          <w:marTop w:val="0"/>
          <w:marBottom w:val="0"/>
          <w:divBdr>
            <w:top w:val="none" w:sz="0" w:space="0" w:color="auto"/>
            <w:left w:val="none" w:sz="0" w:space="0" w:color="auto"/>
            <w:bottom w:val="none" w:sz="0" w:space="0" w:color="auto"/>
            <w:right w:val="none" w:sz="0" w:space="0" w:color="auto"/>
          </w:divBdr>
        </w:div>
      </w:divsChild>
    </w:div>
    <w:div w:id="111753569">
      <w:bodyDiv w:val="1"/>
      <w:marLeft w:val="0"/>
      <w:marRight w:val="0"/>
      <w:marTop w:val="0"/>
      <w:marBottom w:val="0"/>
      <w:divBdr>
        <w:top w:val="none" w:sz="0" w:space="0" w:color="auto"/>
        <w:left w:val="none" w:sz="0" w:space="0" w:color="auto"/>
        <w:bottom w:val="none" w:sz="0" w:space="0" w:color="auto"/>
        <w:right w:val="none" w:sz="0" w:space="0" w:color="auto"/>
      </w:divBdr>
      <w:divsChild>
        <w:div w:id="229341430">
          <w:marLeft w:val="706"/>
          <w:marRight w:val="0"/>
          <w:marTop w:val="77"/>
          <w:marBottom w:val="0"/>
          <w:divBdr>
            <w:top w:val="none" w:sz="0" w:space="0" w:color="auto"/>
            <w:left w:val="none" w:sz="0" w:space="0" w:color="auto"/>
            <w:bottom w:val="none" w:sz="0" w:space="0" w:color="auto"/>
            <w:right w:val="none" w:sz="0" w:space="0" w:color="auto"/>
          </w:divBdr>
        </w:div>
        <w:div w:id="347683757">
          <w:marLeft w:val="706"/>
          <w:marRight w:val="0"/>
          <w:marTop w:val="77"/>
          <w:marBottom w:val="0"/>
          <w:divBdr>
            <w:top w:val="none" w:sz="0" w:space="0" w:color="auto"/>
            <w:left w:val="none" w:sz="0" w:space="0" w:color="auto"/>
            <w:bottom w:val="none" w:sz="0" w:space="0" w:color="auto"/>
            <w:right w:val="none" w:sz="0" w:space="0" w:color="auto"/>
          </w:divBdr>
        </w:div>
        <w:div w:id="507451654">
          <w:marLeft w:val="706"/>
          <w:marRight w:val="0"/>
          <w:marTop w:val="77"/>
          <w:marBottom w:val="0"/>
          <w:divBdr>
            <w:top w:val="none" w:sz="0" w:space="0" w:color="auto"/>
            <w:left w:val="none" w:sz="0" w:space="0" w:color="auto"/>
            <w:bottom w:val="none" w:sz="0" w:space="0" w:color="auto"/>
            <w:right w:val="none" w:sz="0" w:space="0" w:color="auto"/>
          </w:divBdr>
        </w:div>
        <w:div w:id="547574359">
          <w:marLeft w:val="706"/>
          <w:marRight w:val="0"/>
          <w:marTop w:val="77"/>
          <w:marBottom w:val="0"/>
          <w:divBdr>
            <w:top w:val="none" w:sz="0" w:space="0" w:color="auto"/>
            <w:left w:val="none" w:sz="0" w:space="0" w:color="auto"/>
            <w:bottom w:val="none" w:sz="0" w:space="0" w:color="auto"/>
            <w:right w:val="none" w:sz="0" w:space="0" w:color="auto"/>
          </w:divBdr>
        </w:div>
        <w:div w:id="578490572">
          <w:marLeft w:val="360"/>
          <w:marRight w:val="0"/>
          <w:marTop w:val="77"/>
          <w:marBottom w:val="0"/>
          <w:divBdr>
            <w:top w:val="none" w:sz="0" w:space="0" w:color="auto"/>
            <w:left w:val="none" w:sz="0" w:space="0" w:color="auto"/>
            <w:bottom w:val="none" w:sz="0" w:space="0" w:color="auto"/>
            <w:right w:val="none" w:sz="0" w:space="0" w:color="auto"/>
          </w:divBdr>
        </w:div>
        <w:div w:id="606935088">
          <w:marLeft w:val="706"/>
          <w:marRight w:val="0"/>
          <w:marTop w:val="77"/>
          <w:marBottom w:val="0"/>
          <w:divBdr>
            <w:top w:val="none" w:sz="0" w:space="0" w:color="auto"/>
            <w:left w:val="none" w:sz="0" w:space="0" w:color="auto"/>
            <w:bottom w:val="none" w:sz="0" w:space="0" w:color="auto"/>
            <w:right w:val="none" w:sz="0" w:space="0" w:color="auto"/>
          </w:divBdr>
        </w:div>
        <w:div w:id="953905883">
          <w:marLeft w:val="706"/>
          <w:marRight w:val="0"/>
          <w:marTop w:val="77"/>
          <w:marBottom w:val="0"/>
          <w:divBdr>
            <w:top w:val="none" w:sz="0" w:space="0" w:color="auto"/>
            <w:left w:val="none" w:sz="0" w:space="0" w:color="auto"/>
            <w:bottom w:val="none" w:sz="0" w:space="0" w:color="auto"/>
            <w:right w:val="none" w:sz="0" w:space="0" w:color="auto"/>
          </w:divBdr>
        </w:div>
        <w:div w:id="1187330693">
          <w:marLeft w:val="360"/>
          <w:marRight w:val="0"/>
          <w:marTop w:val="77"/>
          <w:marBottom w:val="0"/>
          <w:divBdr>
            <w:top w:val="none" w:sz="0" w:space="0" w:color="auto"/>
            <w:left w:val="none" w:sz="0" w:space="0" w:color="auto"/>
            <w:bottom w:val="none" w:sz="0" w:space="0" w:color="auto"/>
            <w:right w:val="none" w:sz="0" w:space="0" w:color="auto"/>
          </w:divBdr>
        </w:div>
        <w:div w:id="1242988365">
          <w:marLeft w:val="706"/>
          <w:marRight w:val="0"/>
          <w:marTop w:val="77"/>
          <w:marBottom w:val="0"/>
          <w:divBdr>
            <w:top w:val="none" w:sz="0" w:space="0" w:color="auto"/>
            <w:left w:val="none" w:sz="0" w:space="0" w:color="auto"/>
            <w:bottom w:val="none" w:sz="0" w:space="0" w:color="auto"/>
            <w:right w:val="none" w:sz="0" w:space="0" w:color="auto"/>
          </w:divBdr>
        </w:div>
        <w:div w:id="1331060929">
          <w:marLeft w:val="706"/>
          <w:marRight w:val="0"/>
          <w:marTop w:val="77"/>
          <w:marBottom w:val="0"/>
          <w:divBdr>
            <w:top w:val="none" w:sz="0" w:space="0" w:color="auto"/>
            <w:left w:val="none" w:sz="0" w:space="0" w:color="auto"/>
            <w:bottom w:val="none" w:sz="0" w:space="0" w:color="auto"/>
            <w:right w:val="none" w:sz="0" w:space="0" w:color="auto"/>
          </w:divBdr>
        </w:div>
      </w:divsChild>
    </w:div>
    <w:div w:id="114099958">
      <w:bodyDiv w:val="1"/>
      <w:marLeft w:val="0"/>
      <w:marRight w:val="0"/>
      <w:marTop w:val="0"/>
      <w:marBottom w:val="0"/>
      <w:divBdr>
        <w:top w:val="none" w:sz="0" w:space="0" w:color="auto"/>
        <w:left w:val="none" w:sz="0" w:space="0" w:color="auto"/>
        <w:bottom w:val="none" w:sz="0" w:space="0" w:color="auto"/>
        <w:right w:val="none" w:sz="0" w:space="0" w:color="auto"/>
      </w:divBdr>
    </w:div>
    <w:div w:id="125707518">
      <w:bodyDiv w:val="1"/>
      <w:marLeft w:val="0"/>
      <w:marRight w:val="0"/>
      <w:marTop w:val="0"/>
      <w:marBottom w:val="0"/>
      <w:divBdr>
        <w:top w:val="none" w:sz="0" w:space="0" w:color="auto"/>
        <w:left w:val="none" w:sz="0" w:space="0" w:color="auto"/>
        <w:bottom w:val="none" w:sz="0" w:space="0" w:color="auto"/>
        <w:right w:val="none" w:sz="0" w:space="0" w:color="auto"/>
      </w:divBdr>
    </w:div>
    <w:div w:id="139271647">
      <w:bodyDiv w:val="1"/>
      <w:marLeft w:val="0"/>
      <w:marRight w:val="0"/>
      <w:marTop w:val="0"/>
      <w:marBottom w:val="0"/>
      <w:divBdr>
        <w:top w:val="none" w:sz="0" w:space="0" w:color="auto"/>
        <w:left w:val="none" w:sz="0" w:space="0" w:color="auto"/>
        <w:bottom w:val="none" w:sz="0" w:space="0" w:color="auto"/>
        <w:right w:val="none" w:sz="0" w:space="0" w:color="auto"/>
      </w:divBdr>
    </w:div>
    <w:div w:id="147868556">
      <w:bodyDiv w:val="1"/>
      <w:marLeft w:val="0"/>
      <w:marRight w:val="0"/>
      <w:marTop w:val="0"/>
      <w:marBottom w:val="0"/>
      <w:divBdr>
        <w:top w:val="none" w:sz="0" w:space="0" w:color="auto"/>
        <w:left w:val="none" w:sz="0" w:space="0" w:color="auto"/>
        <w:bottom w:val="none" w:sz="0" w:space="0" w:color="auto"/>
        <w:right w:val="none" w:sz="0" w:space="0" w:color="auto"/>
      </w:divBdr>
    </w:div>
    <w:div w:id="172762282">
      <w:bodyDiv w:val="1"/>
      <w:marLeft w:val="0"/>
      <w:marRight w:val="0"/>
      <w:marTop w:val="0"/>
      <w:marBottom w:val="0"/>
      <w:divBdr>
        <w:top w:val="none" w:sz="0" w:space="0" w:color="auto"/>
        <w:left w:val="none" w:sz="0" w:space="0" w:color="auto"/>
        <w:bottom w:val="none" w:sz="0" w:space="0" w:color="auto"/>
        <w:right w:val="none" w:sz="0" w:space="0" w:color="auto"/>
      </w:divBdr>
    </w:div>
    <w:div w:id="186218525">
      <w:bodyDiv w:val="1"/>
      <w:marLeft w:val="0"/>
      <w:marRight w:val="0"/>
      <w:marTop w:val="0"/>
      <w:marBottom w:val="0"/>
      <w:divBdr>
        <w:top w:val="none" w:sz="0" w:space="0" w:color="auto"/>
        <w:left w:val="none" w:sz="0" w:space="0" w:color="auto"/>
        <w:bottom w:val="none" w:sz="0" w:space="0" w:color="auto"/>
        <w:right w:val="none" w:sz="0" w:space="0" w:color="auto"/>
      </w:divBdr>
    </w:div>
    <w:div w:id="209270195">
      <w:bodyDiv w:val="1"/>
      <w:marLeft w:val="0"/>
      <w:marRight w:val="0"/>
      <w:marTop w:val="0"/>
      <w:marBottom w:val="0"/>
      <w:divBdr>
        <w:top w:val="none" w:sz="0" w:space="0" w:color="auto"/>
        <w:left w:val="none" w:sz="0" w:space="0" w:color="auto"/>
        <w:bottom w:val="none" w:sz="0" w:space="0" w:color="auto"/>
        <w:right w:val="none" w:sz="0" w:space="0" w:color="auto"/>
      </w:divBdr>
    </w:div>
    <w:div w:id="215316473">
      <w:bodyDiv w:val="1"/>
      <w:marLeft w:val="0"/>
      <w:marRight w:val="0"/>
      <w:marTop w:val="0"/>
      <w:marBottom w:val="0"/>
      <w:divBdr>
        <w:top w:val="none" w:sz="0" w:space="0" w:color="auto"/>
        <w:left w:val="none" w:sz="0" w:space="0" w:color="auto"/>
        <w:bottom w:val="none" w:sz="0" w:space="0" w:color="auto"/>
        <w:right w:val="none" w:sz="0" w:space="0" w:color="auto"/>
      </w:divBdr>
    </w:div>
    <w:div w:id="218588593">
      <w:bodyDiv w:val="1"/>
      <w:marLeft w:val="0"/>
      <w:marRight w:val="0"/>
      <w:marTop w:val="0"/>
      <w:marBottom w:val="0"/>
      <w:divBdr>
        <w:top w:val="none" w:sz="0" w:space="0" w:color="auto"/>
        <w:left w:val="none" w:sz="0" w:space="0" w:color="auto"/>
        <w:bottom w:val="none" w:sz="0" w:space="0" w:color="auto"/>
        <w:right w:val="none" w:sz="0" w:space="0" w:color="auto"/>
      </w:divBdr>
    </w:div>
    <w:div w:id="234245741">
      <w:bodyDiv w:val="1"/>
      <w:marLeft w:val="0"/>
      <w:marRight w:val="0"/>
      <w:marTop w:val="0"/>
      <w:marBottom w:val="0"/>
      <w:divBdr>
        <w:top w:val="none" w:sz="0" w:space="0" w:color="auto"/>
        <w:left w:val="none" w:sz="0" w:space="0" w:color="auto"/>
        <w:bottom w:val="none" w:sz="0" w:space="0" w:color="auto"/>
        <w:right w:val="none" w:sz="0" w:space="0" w:color="auto"/>
      </w:divBdr>
    </w:div>
    <w:div w:id="251206683">
      <w:bodyDiv w:val="1"/>
      <w:marLeft w:val="0"/>
      <w:marRight w:val="0"/>
      <w:marTop w:val="0"/>
      <w:marBottom w:val="0"/>
      <w:divBdr>
        <w:top w:val="none" w:sz="0" w:space="0" w:color="auto"/>
        <w:left w:val="none" w:sz="0" w:space="0" w:color="auto"/>
        <w:bottom w:val="none" w:sz="0" w:space="0" w:color="auto"/>
        <w:right w:val="none" w:sz="0" w:space="0" w:color="auto"/>
      </w:divBdr>
      <w:divsChild>
        <w:div w:id="31125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73406">
      <w:bodyDiv w:val="1"/>
      <w:marLeft w:val="0"/>
      <w:marRight w:val="0"/>
      <w:marTop w:val="0"/>
      <w:marBottom w:val="0"/>
      <w:divBdr>
        <w:top w:val="none" w:sz="0" w:space="0" w:color="auto"/>
        <w:left w:val="none" w:sz="0" w:space="0" w:color="auto"/>
        <w:bottom w:val="none" w:sz="0" w:space="0" w:color="auto"/>
        <w:right w:val="none" w:sz="0" w:space="0" w:color="auto"/>
      </w:divBdr>
    </w:div>
    <w:div w:id="277219020">
      <w:bodyDiv w:val="1"/>
      <w:marLeft w:val="0"/>
      <w:marRight w:val="0"/>
      <w:marTop w:val="0"/>
      <w:marBottom w:val="0"/>
      <w:divBdr>
        <w:top w:val="none" w:sz="0" w:space="0" w:color="auto"/>
        <w:left w:val="none" w:sz="0" w:space="0" w:color="auto"/>
        <w:bottom w:val="none" w:sz="0" w:space="0" w:color="auto"/>
        <w:right w:val="none" w:sz="0" w:space="0" w:color="auto"/>
      </w:divBdr>
      <w:divsChild>
        <w:div w:id="46027873">
          <w:marLeft w:val="1080"/>
          <w:marRight w:val="0"/>
          <w:marTop w:val="67"/>
          <w:marBottom w:val="0"/>
          <w:divBdr>
            <w:top w:val="none" w:sz="0" w:space="0" w:color="auto"/>
            <w:left w:val="none" w:sz="0" w:space="0" w:color="auto"/>
            <w:bottom w:val="none" w:sz="0" w:space="0" w:color="auto"/>
            <w:right w:val="none" w:sz="0" w:space="0" w:color="auto"/>
          </w:divBdr>
        </w:div>
        <w:div w:id="56326984">
          <w:marLeft w:val="1080"/>
          <w:marRight w:val="0"/>
          <w:marTop w:val="67"/>
          <w:marBottom w:val="0"/>
          <w:divBdr>
            <w:top w:val="none" w:sz="0" w:space="0" w:color="auto"/>
            <w:left w:val="none" w:sz="0" w:space="0" w:color="auto"/>
            <w:bottom w:val="none" w:sz="0" w:space="0" w:color="auto"/>
            <w:right w:val="none" w:sz="0" w:space="0" w:color="auto"/>
          </w:divBdr>
        </w:div>
        <w:div w:id="171530317">
          <w:marLeft w:val="1080"/>
          <w:marRight w:val="0"/>
          <w:marTop w:val="67"/>
          <w:marBottom w:val="0"/>
          <w:divBdr>
            <w:top w:val="none" w:sz="0" w:space="0" w:color="auto"/>
            <w:left w:val="none" w:sz="0" w:space="0" w:color="auto"/>
            <w:bottom w:val="none" w:sz="0" w:space="0" w:color="auto"/>
            <w:right w:val="none" w:sz="0" w:space="0" w:color="auto"/>
          </w:divBdr>
        </w:div>
        <w:div w:id="319236053">
          <w:marLeft w:val="706"/>
          <w:marRight w:val="0"/>
          <w:marTop w:val="67"/>
          <w:marBottom w:val="0"/>
          <w:divBdr>
            <w:top w:val="none" w:sz="0" w:space="0" w:color="auto"/>
            <w:left w:val="none" w:sz="0" w:space="0" w:color="auto"/>
            <w:bottom w:val="none" w:sz="0" w:space="0" w:color="auto"/>
            <w:right w:val="none" w:sz="0" w:space="0" w:color="auto"/>
          </w:divBdr>
        </w:div>
        <w:div w:id="474639672">
          <w:marLeft w:val="706"/>
          <w:marRight w:val="0"/>
          <w:marTop w:val="67"/>
          <w:marBottom w:val="0"/>
          <w:divBdr>
            <w:top w:val="none" w:sz="0" w:space="0" w:color="auto"/>
            <w:left w:val="none" w:sz="0" w:space="0" w:color="auto"/>
            <w:bottom w:val="none" w:sz="0" w:space="0" w:color="auto"/>
            <w:right w:val="none" w:sz="0" w:space="0" w:color="auto"/>
          </w:divBdr>
        </w:div>
        <w:div w:id="729772647">
          <w:marLeft w:val="360"/>
          <w:marRight w:val="0"/>
          <w:marTop w:val="67"/>
          <w:marBottom w:val="0"/>
          <w:divBdr>
            <w:top w:val="none" w:sz="0" w:space="0" w:color="auto"/>
            <w:left w:val="none" w:sz="0" w:space="0" w:color="auto"/>
            <w:bottom w:val="none" w:sz="0" w:space="0" w:color="auto"/>
            <w:right w:val="none" w:sz="0" w:space="0" w:color="auto"/>
          </w:divBdr>
        </w:div>
        <w:div w:id="800028274">
          <w:marLeft w:val="1080"/>
          <w:marRight w:val="0"/>
          <w:marTop w:val="67"/>
          <w:marBottom w:val="0"/>
          <w:divBdr>
            <w:top w:val="none" w:sz="0" w:space="0" w:color="auto"/>
            <w:left w:val="none" w:sz="0" w:space="0" w:color="auto"/>
            <w:bottom w:val="none" w:sz="0" w:space="0" w:color="auto"/>
            <w:right w:val="none" w:sz="0" w:space="0" w:color="auto"/>
          </w:divBdr>
        </w:div>
        <w:div w:id="925387146">
          <w:marLeft w:val="360"/>
          <w:marRight w:val="0"/>
          <w:marTop w:val="67"/>
          <w:marBottom w:val="0"/>
          <w:divBdr>
            <w:top w:val="none" w:sz="0" w:space="0" w:color="auto"/>
            <w:left w:val="none" w:sz="0" w:space="0" w:color="auto"/>
            <w:bottom w:val="none" w:sz="0" w:space="0" w:color="auto"/>
            <w:right w:val="none" w:sz="0" w:space="0" w:color="auto"/>
          </w:divBdr>
        </w:div>
        <w:div w:id="972713295">
          <w:marLeft w:val="706"/>
          <w:marRight w:val="0"/>
          <w:marTop w:val="67"/>
          <w:marBottom w:val="0"/>
          <w:divBdr>
            <w:top w:val="none" w:sz="0" w:space="0" w:color="auto"/>
            <w:left w:val="none" w:sz="0" w:space="0" w:color="auto"/>
            <w:bottom w:val="none" w:sz="0" w:space="0" w:color="auto"/>
            <w:right w:val="none" w:sz="0" w:space="0" w:color="auto"/>
          </w:divBdr>
        </w:div>
        <w:div w:id="992218408">
          <w:marLeft w:val="1080"/>
          <w:marRight w:val="0"/>
          <w:marTop w:val="67"/>
          <w:marBottom w:val="0"/>
          <w:divBdr>
            <w:top w:val="none" w:sz="0" w:space="0" w:color="auto"/>
            <w:left w:val="none" w:sz="0" w:space="0" w:color="auto"/>
            <w:bottom w:val="none" w:sz="0" w:space="0" w:color="auto"/>
            <w:right w:val="none" w:sz="0" w:space="0" w:color="auto"/>
          </w:divBdr>
        </w:div>
        <w:div w:id="1159155705">
          <w:marLeft w:val="706"/>
          <w:marRight w:val="0"/>
          <w:marTop w:val="67"/>
          <w:marBottom w:val="0"/>
          <w:divBdr>
            <w:top w:val="none" w:sz="0" w:space="0" w:color="auto"/>
            <w:left w:val="none" w:sz="0" w:space="0" w:color="auto"/>
            <w:bottom w:val="none" w:sz="0" w:space="0" w:color="auto"/>
            <w:right w:val="none" w:sz="0" w:space="0" w:color="auto"/>
          </w:divBdr>
        </w:div>
        <w:div w:id="1234850155">
          <w:marLeft w:val="1080"/>
          <w:marRight w:val="0"/>
          <w:marTop w:val="67"/>
          <w:marBottom w:val="0"/>
          <w:divBdr>
            <w:top w:val="none" w:sz="0" w:space="0" w:color="auto"/>
            <w:left w:val="none" w:sz="0" w:space="0" w:color="auto"/>
            <w:bottom w:val="none" w:sz="0" w:space="0" w:color="auto"/>
            <w:right w:val="none" w:sz="0" w:space="0" w:color="auto"/>
          </w:divBdr>
        </w:div>
        <w:div w:id="1236550349">
          <w:marLeft w:val="706"/>
          <w:marRight w:val="0"/>
          <w:marTop w:val="67"/>
          <w:marBottom w:val="0"/>
          <w:divBdr>
            <w:top w:val="none" w:sz="0" w:space="0" w:color="auto"/>
            <w:left w:val="none" w:sz="0" w:space="0" w:color="auto"/>
            <w:bottom w:val="none" w:sz="0" w:space="0" w:color="auto"/>
            <w:right w:val="none" w:sz="0" w:space="0" w:color="auto"/>
          </w:divBdr>
        </w:div>
        <w:div w:id="1371568619">
          <w:marLeft w:val="1080"/>
          <w:marRight w:val="0"/>
          <w:marTop w:val="67"/>
          <w:marBottom w:val="0"/>
          <w:divBdr>
            <w:top w:val="none" w:sz="0" w:space="0" w:color="auto"/>
            <w:left w:val="none" w:sz="0" w:space="0" w:color="auto"/>
            <w:bottom w:val="none" w:sz="0" w:space="0" w:color="auto"/>
            <w:right w:val="none" w:sz="0" w:space="0" w:color="auto"/>
          </w:divBdr>
        </w:div>
        <w:div w:id="1704475447">
          <w:marLeft w:val="1080"/>
          <w:marRight w:val="0"/>
          <w:marTop w:val="67"/>
          <w:marBottom w:val="0"/>
          <w:divBdr>
            <w:top w:val="none" w:sz="0" w:space="0" w:color="auto"/>
            <w:left w:val="none" w:sz="0" w:space="0" w:color="auto"/>
            <w:bottom w:val="none" w:sz="0" w:space="0" w:color="auto"/>
            <w:right w:val="none" w:sz="0" w:space="0" w:color="auto"/>
          </w:divBdr>
        </w:div>
        <w:div w:id="1743865144">
          <w:marLeft w:val="706"/>
          <w:marRight w:val="0"/>
          <w:marTop w:val="67"/>
          <w:marBottom w:val="0"/>
          <w:divBdr>
            <w:top w:val="none" w:sz="0" w:space="0" w:color="auto"/>
            <w:left w:val="none" w:sz="0" w:space="0" w:color="auto"/>
            <w:bottom w:val="none" w:sz="0" w:space="0" w:color="auto"/>
            <w:right w:val="none" w:sz="0" w:space="0" w:color="auto"/>
          </w:divBdr>
        </w:div>
        <w:div w:id="1840150872">
          <w:marLeft w:val="706"/>
          <w:marRight w:val="0"/>
          <w:marTop w:val="67"/>
          <w:marBottom w:val="0"/>
          <w:divBdr>
            <w:top w:val="none" w:sz="0" w:space="0" w:color="auto"/>
            <w:left w:val="none" w:sz="0" w:space="0" w:color="auto"/>
            <w:bottom w:val="none" w:sz="0" w:space="0" w:color="auto"/>
            <w:right w:val="none" w:sz="0" w:space="0" w:color="auto"/>
          </w:divBdr>
        </w:div>
        <w:div w:id="1853685998">
          <w:marLeft w:val="1080"/>
          <w:marRight w:val="0"/>
          <w:marTop w:val="67"/>
          <w:marBottom w:val="0"/>
          <w:divBdr>
            <w:top w:val="none" w:sz="0" w:space="0" w:color="auto"/>
            <w:left w:val="none" w:sz="0" w:space="0" w:color="auto"/>
            <w:bottom w:val="none" w:sz="0" w:space="0" w:color="auto"/>
            <w:right w:val="none" w:sz="0" w:space="0" w:color="auto"/>
          </w:divBdr>
        </w:div>
        <w:div w:id="1886677787">
          <w:marLeft w:val="1080"/>
          <w:marRight w:val="0"/>
          <w:marTop w:val="67"/>
          <w:marBottom w:val="0"/>
          <w:divBdr>
            <w:top w:val="none" w:sz="0" w:space="0" w:color="auto"/>
            <w:left w:val="none" w:sz="0" w:space="0" w:color="auto"/>
            <w:bottom w:val="none" w:sz="0" w:space="0" w:color="auto"/>
            <w:right w:val="none" w:sz="0" w:space="0" w:color="auto"/>
          </w:divBdr>
        </w:div>
      </w:divsChild>
    </w:div>
    <w:div w:id="279726543">
      <w:bodyDiv w:val="1"/>
      <w:marLeft w:val="0"/>
      <w:marRight w:val="0"/>
      <w:marTop w:val="0"/>
      <w:marBottom w:val="0"/>
      <w:divBdr>
        <w:top w:val="none" w:sz="0" w:space="0" w:color="auto"/>
        <w:left w:val="none" w:sz="0" w:space="0" w:color="auto"/>
        <w:bottom w:val="none" w:sz="0" w:space="0" w:color="auto"/>
        <w:right w:val="none" w:sz="0" w:space="0" w:color="auto"/>
      </w:divBdr>
    </w:div>
    <w:div w:id="287975321">
      <w:bodyDiv w:val="1"/>
      <w:marLeft w:val="0"/>
      <w:marRight w:val="0"/>
      <w:marTop w:val="0"/>
      <w:marBottom w:val="0"/>
      <w:divBdr>
        <w:top w:val="none" w:sz="0" w:space="0" w:color="auto"/>
        <w:left w:val="none" w:sz="0" w:space="0" w:color="auto"/>
        <w:bottom w:val="none" w:sz="0" w:space="0" w:color="auto"/>
        <w:right w:val="none" w:sz="0" w:space="0" w:color="auto"/>
      </w:divBdr>
    </w:div>
    <w:div w:id="326566074">
      <w:bodyDiv w:val="1"/>
      <w:marLeft w:val="0"/>
      <w:marRight w:val="0"/>
      <w:marTop w:val="0"/>
      <w:marBottom w:val="0"/>
      <w:divBdr>
        <w:top w:val="none" w:sz="0" w:space="0" w:color="auto"/>
        <w:left w:val="none" w:sz="0" w:space="0" w:color="auto"/>
        <w:bottom w:val="none" w:sz="0" w:space="0" w:color="auto"/>
        <w:right w:val="none" w:sz="0" w:space="0" w:color="auto"/>
      </w:divBdr>
    </w:div>
    <w:div w:id="337269884">
      <w:bodyDiv w:val="1"/>
      <w:marLeft w:val="0"/>
      <w:marRight w:val="0"/>
      <w:marTop w:val="0"/>
      <w:marBottom w:val="0"/>
      <w:divBdr>
        <w:top w:val="none" w:sz="0" w:space="0" w:color="auto"/>
        <w:left w:val="none" w:sz="0" w:space="0" w:color="auto"/>
        <w:bottom w:val="none" w:sz="0" w:space="0" w:color="auto"/>
        <w:right w:val="none" w:sz="0" w:space="0" w:color="auto"/>
      </w:divBdr>
      <w:divsChild>
        <w:div w:id="1615945718">
          <w:marLeft w:val="706"/>
          <w:marRight w:val="0"/>
          <w:marTop w:val="77"/>
          <w:marBottom w:val="0"/>
          <w:divBdr>
            <w:top w:val="none" w:sz="0" w:space="0" w:color="auto"/>
            <w:left w:val="none" w:sz="0" w:space="0" w:color="auto"/>
            <w:bottom w:val="none" w:sz="0" w:space="0" w:color="auto"/>
            <w:right w:val="none" w:sz="0" w:space="0" w:color="auto"/>
          </w:divBdr>
        </w:div>
      </w:divsChild>
    </w:div>
    <w:div w:id="350037531">
      <w:bodyDiv w:val="1"/>
      <w:marLeft w:val="0"/>
      <w:marRight w:val="0"/>
      <w:marTop w:val="0"/>
      <w:marBottom w:val="0"/>
      <w:divBdr>
        <w:top w:val="none" w:sz="0" w:space="0" w:color="auto"/>
        <w:left w:val="none" w:sz="0" w:space="0" w:color="auto"/>
        <w:bottom w:val="none" w:sz="0" w:space="0" w:color="auto"/>
        <w:right w:val="none" w:sz="0" w:space="0" w:color="auto"/>
      </w:divBdr>
    </w:div>
    <w:div w:id="354313977">
      <w:bodyDiv w:val="1"/>
      <w:marLeft w:val="0"/>
      <w:marRight w:val="0"/>
      <w:marTop w:val="0"/>
      <w:marBottom w:val="0"/>
      <w:divBdr>
        <w:top w:val="none" w:sz="0" w:space="0" w:color="auto"/>
        <w:left w:val="none" w:sz="0" w:space="0" w:color="auto"/>
        <w:bottom w:val="none" w:sz="0" w:space="0" w:color="auto"/>
        <w:right w:val="none" w:sz="0" w:space="0" w:color="auto"/>
      </w:divBdr>
    </w:div>
    <w:div w:id="375205889">
      <w:bodyDiv w:val="1"/>
      <w:marLeft w:val="0"/>
      <w:marRight w:val="0"/>
      <w:marTop w:val="0"/>
      <w:marBottom w:val="0"/>
      <w:divBdr>
        <w:top w:val="none" w:sz="0" w:space="0" w:color="auto"/>
        <w:left w:val="none" w:sz="0" w:space="0" w:color="auto"/>
        <w:bottom w:val="none" w:sz="0" w:space="0" w:color="auto"/>
        <w:right w:val="none" w:sz="0" w:space="0" w:color="auto"/>
      </w:divBdr>
      <w:divsChild>
        <w:div w:id="195509394">
          <w:marLeft w:val="360"/>
          <w:marRight w:val="0"/>
          <w:marTop w:val="115"/>
          <w:marBottom w:val="0"/>
          <w:divBdr>
            <w:top w:val="none" w:sz="0" w:space="0" w:color="auto"/>
            <w:left w:val="none" w:sz="0" w:space="0" w:color="auto"/>
            <w:bottom w:val="none" w:sz="0" w:space="0" w:color="auto"/>
            <w:right w:val="none" w:sz="0" w:space="0" w:color="auto"/>
          </w:divBdr>
        </w:div>
        <w:div w:id="512956862">
          <w:marLeft w:val="360"/>
          <w:marRight w:val="0"/>
          <w:marTop w:val="115"/>
          <w:marBottom w:val="0"/>
          <w:divBdr>
            <w:top w:val="none" w:sz="0" w:space="0" w:color="auto"/>
            <w:left w:val="none" w:sz="0" w:space="0" w:color="auto"/>
            <w:bottom w:val="none" w:sz="0" w:space="0" w:color="auto"/>
            <w:right w:val="none" w:sz="0" w:space="0" w:color="auto"/>
          </w:divBdr>
        </w:div>
        <w:div w:id="1170369626">
          <w:marLeft w:val="360"/>
          <w:marRight w:val="0"/>
          <w:marTop w:val="115"/>
          <w:marBottom w:val="0"/>
          <w:divBdr>
            <w:top w:val="none" w:sz="0" w:space="0" w:color="auto"/>
            <w:left w:val="none" w:sz="0" w:space="0" w:color="auto"/>
            <w:bottom w:val="none" w:sz="0" w:space="0" w:color="auto"/>
            <w:right w:val="none" w:sz="0" w:space="0" w:color="auto"/>
          </w:divBdr>
        </w:div>
        <w:div w:id="1604607606">
          <w:marLeft w:val="360"/>
          <w:marRight w:val="0"/>
          <w:marTop w:val="115"/>
          <w:marBottom w:val="0"/>
          <w:divBdr>
            <w:top w:val="none" w:sz="0" w:space="0" w:color="auto"/>
            <w:left w:val="none" w:sz="0" w:space="0" w:color="auto"/>
            <w:bottom w:val="none" w:sz="0" w:space="0" w:color="auto"/>
            <w:right w:val="none" w:sz="0" w:space="0" w:color="auto"/>
          </w:divBdr>
        </w:div>
        <w:div w:id="1941374409">
          <w:marLeft w:val="360"/>
          <w:marRight w:val="0"/>
          <w:marTop w:val="115"/>
          <w:marBottom w:val="0"/>
          <w:divBdr>
            <w:top w:val="none" w:sz="0" w:space="0" w:color="auto"/>
            <w:left w:val="none" w:sz="0" w:space="0" w:color="auto"/>
            <w:bottom w:val="none" w:sz="0" w:space="0" w:color="auto"/>
            <w:right w:val="none" w:sz="0" w:space="0" w:color="auto"/>
          </w:divBdr>
        </w:div>
        <w:div w:id="2096633330">
          <w:marLeft w:val="360"/>
          <w:marRight w:val="0"/>
          <w:marTop w:val="115"/>
          <w:marBottom w:val="0"/>
          <w:divBdr>
            <w:top w:val="none" w:sz="0" w:space="0" w:color="auto"/>
            <w:left w:val="none" w:sz="0" w:space="0" w:color="auto"/>
            <w:bottom w:val="none" w:sz="0" w:space="0" w:color="auto"/>
            <w:right w:val="none" w:sz="0" w:space="0" w:color="auto"/>
          </w:divBdr>
        </w:div>
        <w:div w:id="2146004667">
          <w:marLeft w:val="360"/>
          <w:marRight w:val="0"/>
          <w:marTop w:val="115"/>
          <w:marBottom w:val="0"/>
          <w:divBdr>
            <w:top w:val="none" w:sz="0" w:space="0" w:color="auto"/>
            <w:left w:val="none" w:sz="0" w:space="0" w:color="auto"/>
            <w:bottom w:val="none" w:sz="0" w:space="0" w:color="auto"/>
            <w:right w:val="none" w:sz="0" w:space="0" w:color="auto"/>
          </w:divBdr>
        </w:div>
      </w:divsChild>
    </w:div>
    <w:div w:id="390927756">
      <w:bodyDiv w:val="1"/>
      <w:marLeft w:val="0"/>
      <w:marRight w:val="0"/>
      <w:marTop w:val="0"/>
      <w:marBottom w:val="0"/>
      <w:divBdr>
        <w:top w:val="none" w:sz="0" w:space="0" w:color="auto"/>
        <w:left w:val="none" w:sz="0" w:space="0" w:color="auto"/>
        <w:bottom w:val="none" w:sz="0" w:space="0" w:color="auto"/>
        <w:right w:val="none" w:sz="0" w:space="0" w:color="auto"/>
      </w:divBdr>
    </w:div>
    <w:div w:id="397215463">
      <w:bodyDiv w:val="1"/>
      <w:marLeft w:val="0"/>
      <w:marRight w:val="0"/>
      <w:marTop w:val="0"/>
      <w:marBottom w:val="0"/>
      <w:divBdr>
        <w:top w:val="none" w:sz="0" w:space="0" w:color="auto"/>
        <w:left w:val="none" w:sz="0" w:space="0" w:color="auto"/>
        <w:bottom w:val="none" w:sz="0" w:space="0" w:color="auto"/>
        <w:right w:val="none" w:sz="0" w:space="0" w:color="auto"/>
      </w:divBdr>
    </w:div>
    <w:div w:id="405610763">
      <w:bodyDiv w:val="1"/>
      <w:marLeft w:val="0"/>
      <w:marRight w:val="0"/>
      <w:marTop w:val="0"/>
      <w:marBottom w:val="0"/>
      <w:divBdr>
        <w:top w:val="none" w:sz="0" w:space="0" w:color="auto"/>
        <w:left w:val="none" w:sz="0" w:space="0" w:color="auto"/>
        <w:bottom w:val="none" w:sz="0" w:space="0" w:color="auto"/>
        <w:right w:val="none" w:sz="0" w:space="0" w:color="auto"/>
      </w:divBdr>
    </w:div>
    <w:div w:id="423766347">
      <w:bodyDiv w:val="1"/>
      <w:marLeft w:val="0"/>
      <w:marRight w:val="0"/>
      <w:marTop w:val="0"/>
      <w:marBottom w:val="0"/>
      <w:divBdr>
        <w:top w:val="none" w:sz="0" w:space="0" w:color="auto"/>
        <w:left w:val="none" w:sz="0" w:space="0" w:color="auto"/>
        <w:bottom w:val="none" w:sz="0" w:space="0" w:color="auto"/>
        <w:right w:val="none" w:sz="0" w:space="0" w:color="auto"/>
      </w:divBdr>
    </w:div>
    <w:div w:id="434255226">
      <w:bodyDiv w:val="1"/>
      <w:marLeft w:val="0"/>
      <w:marRight w:val="0"/>
      <w:marTop w:val="0"/>
      <w:marBottom w:val="0"/>
      <w:divBdr>
        <w:top w:val="none" w:sz="0" w:space="0" w:color="auto"/>
        <w:left w:val="none" w:sz="0" w:space="0" w:color="auto"/>
        <w:bottom w:val="none" w:sz="0" w:space="0" w:color="auto"/>
        <w:right w:val="none" w:sz="0" w:space="0" w:color="auto"/>
      </w:divBdr>
      <w:divsChild>
        <w:div w:id="1188762576">
          <w:marLeft w:val="706"/>
          <w:marRight w:val="0"/>
          <w:marTop w:val="77"/>
          <w:marBottom w:val="0"/>
          <w:divBdr>
            <w:top w:val="none" w:sz="0" w:space="0" w:color="auto"/>
            <w:left w:val="none" w:sz="0" w:space="0" w:color="auto"/>
            <w:bottom w:val="none" w:sz="0" w:space="0" w:color="auto"/>
            <w:right w:val="none" w:sz="0" w:space="0" w:color="auto"/>
          </w:divBdr>
        </w:div>
      </w:divsChild>
    </w:div>
    <w:div w:id="450903501">
      <w:bodyDiv w:val="1"/>
      <w:marLeft w:val="0"/>
      <w:marRight w:val="0"/>
      <w:marTop w:val="0"/>
      <w:marBottom w:val="0"/>
      <w:divBdr>
        <w:top w:val="none" w:sz="0" w:space="0" w:color="auto"/>
        <w:left w:val="none" w:sz="0" w:space="0" w:color="auto"/>
        <w:bottom w:val="none" w:sz="0" w:space="0" w:color="auto"/>
        <w:right w:val="none" w:sz="0" w:space="0" w:color="auto"/>
      </w:divBdr>
    </w:div>
    <w:div w:id="458449592">
      <w:bodyDiv w:val="1"/>
      <w:marLeft w:val="0"/>
      <w:marRight w:val="0"/>
      <w:marTop w:val="0"/>
      <w:marBottom w:val="0"/>
      <w:divBdr>
        <w:top w:val="none" w:sz="0" w:space="0" w:color="auto"/>
        <w:left w:val="none" w:sz="0" w:space="0" w:color="auto"/>
        <w:bottom w:val="none" w:sz="0" w:space="0" w:color="auto"/>
        <w:right w:val="none" w:sz="0" w:space="0" w:color="auto"/>
      </w:divBdr>
    </w:div>
    <w:div w:id="464008806">
      <w:bodyDiv w:val="1"/>
      <w:marLeft w:val="0"/>
      <w:marRight w:val="0"/>
      <w:marTop w:val="0"/>
      <w:marBottom w:val="0"/>
      <w:divBdr>
        <w:top w:val="none" w:sz="0" w:space="0" w:color="auto"/>
        <w:left w:val="none" w:sz="0" w:space="0" w:color="auto"/>
        <w:bottom w:val="none" w:sz="0" w:space="0" w:color="auto"/>
        <w:right w:val="none" w:sz="0" w:space="0" w:color="auto"/>
      </w:divBdr>
    </w:div>
    <w:div w:id="468864584">
      <w:bodyDiv w:val="1"/>
      <w:marLeft w:val="0"/>
      <w:marRight w:val="0"/>
      <w:marTop w:val="0"/>
      <w:marBottom w:val="0"/>
      <w:divBdr>
        <w:top w:val="none" w:sz="0" w:space="0" w:color="auto"/>
        <w:left w:val="none" w:sz="0" w:space="0" w:color="auto"/>
        <w:bottom w:val="none" w:sz="0" w:space="0" w:color="auto"/>
        <w:right w:val="none" w:sz="0" w:space="0" w:color="auto"/>
      </w:divBdr>
      <w:divsChild>
        <w:div w:id="2139882041">
          <w:marLeft w:val="547"/>
          <w:marRight w:val="0"/>
          <w:marTop w:val="86"/>
          <w:marBottom w:val="0"/>
          <w:divBdr>
            <w:top w:val="none" w:sz="0" w:space="0" w:color="auto"/>
            <w:left w:val="none" w:sz="0" w:space="0" w:color="auto"/>
            <w:bottom w:val="none" w:sz="0" w:space="0" w:color="auto"/>
            <w:right w:val="none" w:sz="0" w:space="0" w:color="auto"/>
          </w:divBdr>
        </w:div>
        <w:div w:id="1749228882">
          <w:marLeft w:val="547"/>
          <w:marRight w:val="0"/>
          <w:marTop w:val="86"/>
          <w:marBottom w:val="0"/>
          <w:divBdr>
            <w:top w:val="none" w:sz="0" w:space="0" w:color="auto"/>
            <w:left w:val="none" w:sz="0" w:space="0" w:color="auto"/>
            <w:bottom w:val="none" w:sz="0" w:space="0" w:color="auto"/>
            <w:right w:val="none" w:sz="0" w:space="0" w:color="auto"/>
          </w:divBdr>
        </w:div>
        <w:div w:id="1315598965">
          <w:marLeft w:val="547"/>
          <w:marRight w:val="0"/>
          <w:marTop w:val="86"/>
          <w:marBottom w:val="0"/>
          <w:divBdr>
            <w:top w:val="none" w:sz="0" w:space="0" w:color="auto"/>
            <w:left w:val="none" w:sz="0" w:space="0" w:color="auto"/>
            <w:bottom w:val="none" w:sz="0" w:space="0" w:color="auto"/>
            <w:right w:val="none" w:sz="0" w:space="0" w:color="auto"/>
          </w:divBdr>
        </w:div>
      </w:divsChild>
    </w:div>
    <w:div w:id="484853819">
      <w:bodyDiv w:val="1"/>
      <w:marLeft w:val="0"/>
      <w:marRight w:val="0"/>
      <w:marTop w:val="0"/>
      <w:marBottom w:val="0"/>
      <w:divBdr>
        <w:top w:val="none" w:sz="0" w:space="0" w:color="auto"/>
        <w:left w:val="none" w:sz="0" w:space="0" w:color="auto"/>
        <w:bottom w:val="none" w:sz="0" w:space="0" w:color="auto"/>
        <w:right w:val="none" w:sz="0" w:space="0" w:color="auto"/>
      </w:divBdr>
    </w:div>
    <w:div w:id="498815819">
      <w:bodyDiv w:val="1"/>
      <w:marLeft w:val="0"/>
      <w:marRight w:val="0"/>
      <w:marTop w:val="0"/>
      <w:marBottom w:val="0"/>
      <w:divBdr>
        <w:top w:val="none" w:sz="0" w:space="0" w:color="auto"/>
        <w:left w:val="none" w:sz="0" w:space="0" w:color="auto"/>
        <w:bottom w:val="none" w:sz="0" w:space="0" w:color="auto"/>
        <w:right w:val="none" w:sz="0" w:space="0" w:color="auto"/>
      </w:divBdr>
    </w:div>
    <w:div w:id="513155106">
      <w:bodyDiv w:val="1"/>
      <w:marLeft w:val="0"/>
      <w:marRight w:val="0"/>
      <w:marTop w:val="0"/>
      <w:marBottom w:val="0"/>
      <w:divBdr>
        <w:top w:val="none" w:sz="0" w:space="0" w:color="auto"/>
        <w:left w:val="none" w:sz="0" w:space="0" w:color="auto"/>
        <w:bottom w:val="none" w:sz="0" w:space="0" w:color="auto"/>
        <w:right w:val="none" w:sz="0" w:space="0" w:color="auto"/>
      </w:divBdr>
    </w:div>
    <w:div w:id="525947229">
      <w:bodyDiv w:val="1"/>
      <w:marLeft w:val="0"/>
      <w:marRight w:val="0"/>
      <w:marTop w:val="0"/>
      <w:marBottom w:val="0"/>
      <w:divBdr>
        <w:top w:val="none" w:sz="0" w:space="0" w:color="auto"/>
        <w:left w:val="none" w:sz="0" w:space="0" w:color="auto"/>
        <w:bottom w:val="none" w:sz="0" w:space="0" w:color="auto"/>
        <w:right w:val="none" w:sz="0" w:space="0" w:color="auto"/>
      </w:divBdr>
    </w:div>
    <w:div w:id="565381575">
      <w:bodyDiv w:val="1"/>
      <w:marLeft w:val="0"/>
      <w:marRight w:val="0"/>
      <w:marTop w:val="0"/>
      <w:marBottom w:val="0"/>
      <w:divBdr>
        <w:top w:val="none" w:sz="0" w:space="0" w:color="auto"/>
        <w:left w:val="none" w:sz="0" w:space="0" w:color="auto"/>
        <w:bottom w:val="none" w:sz="0" w:space="0" w:color="auto"/>
        <w:right w:val="none" w:sz="0" w:space="0" w:color="auto"/>
      </w:divBdr>
    </w:div>
    <w:div w:id="594553314">
      <w:bodyDiv w:val="1"/>
      <w:marLeft w:val="0"/>
      <w:marRight w:val="0"/>
      <w:marTop w:val="0"/>
      <w:marBottom w:val="0"/>
      <w:divBdr>
        <w:top w:val="none" w:sz="0" w:space="0" w:color="auto"/>
        <w:left w:val="none" w:sz="0" w:space="0" w:color="auto"/>
        <w:bottom w:val="none" w:sz="0" w:space="0" w:color="auto"/>
        <w:right w:val="none" w:sz="0" w:space="0" w:color="auto"/>
      </w:divBdr>
    </w:div>
    <w:div w:id="611787822">
      <w:bodyDiv w:val="1"/>
      <w:marLeft w:val="0"/>
      <w:marRight w:val="0"/>
      <w:marTop w:val="0"/>
      <w:marBottom w:val="0"/>
      <w:divBdr>
        <w:top w:val="none" w:sz="0" w:space="0" w:color="auto"/>
        <w:left w:val="none" w:sz="0" w:space="0" w:color="auto"/>
        <w:bottom w:val="none" w:sz="0" w:space="0" w:color="auto"/>
        <w:right w:val="none" w:sz="0" w:space="0" w:color="auto"/>
      </w:divBdr>
    </w:div>
    <w:div w:id="612904030">
      <w:bodyDiv w:val="1"/>
      <w:marLeft w:val="0"/>
      <w:marRight w:val="0"/>
      <w:marTop w:val="0"/>
      <w:marBottom w:val="0"/>
      <w:divBdr>
        <w:top w:val="none" w:sz="0" w:space="0" w:color="auto"/>
        <w:left w:val="none" w:sz="0" w:space="0" w:color="auto"/>
        <w:bottom w:val="none" w:sz="0" w:space="0" w:color="auto"/>
        <w:right w:val="none" w:sz="0" w:space="0" w:color="auto"/>
      </w:divBdr>
    </w:div>
    <w:div w:id="624234520">
      <w:bodyDiv w:val="1"/>
      <w:marLeft w:val="0"/>
      <w:marRight w:val="0"/>
      <w:marTop w:val="0"/>
      <w:marBottom w:val="0"/>
      <w:divBdr>
        <w:top w:val="none" w:sz="0" w:space="0" w:color="auto"/>
        <w:left w:val="none" w:sz="0" w:space="0" w:color="auto"/>
        <w:bottom w:val="none" w:sz="0" w:space="0" w:color="auto"/>
        <w:right w:val="none" w:sz="0" w:space="0" w:color="auto"/>
      </w:divBdr>
    </w:div>
    <w:div w:id="624695682">
      <w:bodyDiv w:val="1"/>
      <w:marLeft w:val="0"/>
      <w:marRight w:val="0"/>
      <w:marTop w:val="0"/>
      <w:marBottom w:val="0"/>
      <w:divBdr>
        <w:top w:val="none" w:sz="0" w:space="0" w:color="auto"/>
        <w:left w:val="none" w:sz="0" w:space="0" w:color="auto"/>
        <w:bottom w:val="none" w:sz="0" w:space="0" w:color="auto"/>
        <w:right w:val="none" w:sz="0" w:space="0" w:color="auto"/>
      </w:divBdr>
    </w:div>
    <w:div w:id="628975959">
      <w:bodyDiv w:val="1"/>
      <w:marLeft w:val="0"/>
      <w:marRight w:val="0"/>
      <w:marTop w:val="0"/>
      <w:marBottom w:val="0"/>
      <w:divBdr>
        <w:top w:val="none" w:sz="0" w:space="0" w:color="auto"/>
        <w:left w:val="none" w:sz="0" w:space="0" w:color="auto"/>
        <w:bottom w:val="none" w:sz="0" w:space="0" w:color="auto"/>
        <w:right w:val="none" w:sz="0" w:space="0" w:color="auto"/>
      </w:divBdr>
      <w:divsChild>
        <w:div w:id="1346862422">
          <w:marLeft w:val="0"/>
          <w:marRight w:val="0"/>
          <w:marTop w:val="0"/>
          <w:marBottom w:val="0"/>
          <w:divBdr>
            <w:top w:val="none" w:sz="0" w:space="0" w:color="auto"/>
            <w:left w:val="none" w:sz="0" w:space="0" w:color="auto"/>
            <w:bottom w:val="none" w:sz="0" w:space="0" w:color="auto"/>
            <w:right w:val="none" w:sz="0" w:space="0" w:color="auto"/>
          </w:divBdr>
          <w:divsChild>
            <w:div w:id="11724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534">
      <w:bodyDiv w:val="1"/>
      <w:marLeft w:val="0"/>
      <w:marRight w:val="0"/>
      <w:marTop w:val="0"/>
      <w:marBottom w:val="0"/>
      <w:divBdr>
        <w:top w:val="none" w:sz="0" w:space="0" w:color="auto"/>
        <w:left w:val="none" w:sz="0" w:space="0" w:color="auto"/>
        <w:bottom w:val="none" w:sz="0" w:space="0" w:color="auto"/>
        <w:right w:val="none" w:sz="0" w:space="0" w:color="auto"/>
      </w:divBdr>
    </w:div>
    <w:div w:id="712000731">
      <w:bodyDiv w:val="1"/>
      <w:marLeft w:val="0"/>
      <w:marRight w:val="0"/>
      <w:marTop w:val="0"/>
      <w:marBottom w:val="0"/>
      <w:divBdr>
        <w:top w:val="none" w:sz="0" w:space="0" w:color="auto"/>
        <w:left w:val="none" w:sz="0" w:space="0" w:color="auto"/>
        <w:bottom w:val="none" w:sz="0" w:space="0" w:color="auto"/>
        <w:right w:val="none" w:sz="0" w:space="0" w:color="auto"/>
      </w:divBdr>
    </w:div>
    <w:div w:id="718168028">
      <w:bodyDiv w:val="1"/>
      <w:marLeft w:val="0"/>
      <w:marRight w:val="0"/>
      <w:marTop w:val="0"/>
      <w:marBottom w:val="0"/>
      <w:divBdr>
        <w:top w:val="none" w:sz="0" w:space="0" w:color="auto"/>
        <w:left w:val="none" w:sz="0" w:space="0" w:color="auto"/>
        <w:bottom w:val="none" w:sz="0" w:space="0" w:color="auto"/>
        <w:right w:val="none" w:sz="0" w:space="0" w:color="auto"/>
      </w:divBdr>
    </w:div>
    <w:div w:id="720373177">
      <w:bodyDiv w:val="1"/>
      <w:marLeft w:val="0"/>
      <w:marRight w:val="0"/>
      <w:marTop w:val="0"/>
      <w:marBottom w:val="0"/>
      <w:divBdr>
        <w:top w:val="none" w:sz="0" w:space="0" w:color="auto"/>
        <w:left w:val="none" w:sz="0" w:space="0" w:color="auto"/>
        <w:bottom w:val="none" w:sz="0" w:space="0" w:color="auto"/>
        <w:right w:val="none" w:sz="0" w:space="0" w:color="auto"/>
      </w:divBdr>
    </w:div>
    <w:div w:id="731660889">
      <w:bodyDiv w:val="1"/>
      <w:marLeft w:val="0"/>
      <w:marRight w:val="0"/>
      <w:marTop w:val="0"/>
      <w:marBottom w:val="0"/>
      <w:divBdr>
        <w:top w:val="none" w:sz="0" w:space="0" w:color="auto"/>
        <w:left w:val="none" w:sz="0" w:space="0" w:color="auto"/>
        <w:bottom w:val="none" w:sz="0" w:space="0" w:color="auto"/>
        <w:right w:val="none" w:sz="0" w:space="0" w:color="auto"/>
      </w:divBdr>
    </w:div>
    <w:div w:id="736902783">
      <w:bodyDiv w:val="1"/>
      <w:marLeft w:val="0"/>
      <w:marRight w:val="0"/>
      <w:marTop w:val="0"/>
      <w:marBottom w:val="0"/>
      <w:divBdr>
        <w:top w:val="none" w:sz="0" w:space="0" w:color="auto"/>
        <w:left w:val="none" w:sz="0" w:space="0" w:color="auto"/>
        <w:bottom w:val="none" w:sz="0" w:space="0" w:color="auto"/>
        <w:right w:val="none" w:sz="0" w:space="0" w:color="auto"/>
      </w:divBdr>
    </w:div>
    <w:div w:id="741374956">
      <w:bodyDiv w:val="1"/>
      <w:marLeft w:val="0"/>
      <w:marRight w:val="0"/>
      <w:marTop w:val="0"/>
      <w:marBottom w:val="0"/>
      <w:divBdr>
        <w:top w:val="none" w:sz="0" w:space="0" w:color="auto"/>
        <w:left w:val="none" w:sz="0" w:space="0" w:color="auto"/>
        <w:bottom w:val="none" w:sz="0" w:space="0" w:color="auto"/>
        <w:right w:val="none" w:sz="0" w:space="0" w:color="auto"/>
      </w:divBdr>
    </w:div>
    <w:div w:id="749692037">
      <w:bodyDiv w:val="1"/>
      <w:marLeft w:val="0"/>
      <w:marRight w:val="0"/>
      <w:marTop w:val="0"/>
      <w:marBottom w:val="0"/>
      <w:divBdr>
        <w:top w:val="none" w:sz="0" w:space="0" w:color="auto"/>
        <w:left w:val="none" w:sz="0" w:space="0" w:color="auto"/>
        <w:bottom w:val="none" w:sz="0" w:space="0" w:color="auto"/>
        <w:right w:val="none" w:sz="0" w:space="0" w:color="auto"/>
      </w:divBdr>
    </w:div>
    <w:div w:id="757335895">
      <w:bodyDiv w:val="1"/>
      <w:marLeft w:val="0"/>
      <w:marRight w:val="0"/>
      <w:marTop w:val="0"/>
      <w:marBottom w:val="0"/>
      <w:divBdr>
        <w:top w:val="none" w:sz="0" w:space="0" w:color="auto"/>
        <w:left w:val="none" w:sz="0" w:space="0" w:color="auto"/>
        <w:bottom w:val="none" w:sz="0" w:space="0" w:color="auto"/>
        <w:right w:val="none" w:sz="0" w:space="0" w:color="auto"/>
      </w:divBdr>
    </w:div>
    <w:div w:id="778380370">
      <w:bodyDiv w:val="1"/>
      <w:marLeft w:val="0"/>
      <w:marRight w:val="0"/>
      <w:marTop w:val="0"/>
      <w:marBottom w:val="0"/>
      <w:divBdr>
        <w:top w:val="none" w:sz="0" w:space="0" w:color="auto"/>
        <w:left w:val="none" w:sz="0" w:space="0" w:color="auto"/>
        <w:bottom w:val="none" w:sz="0" w:space="0" w:color="auto"/>
        <w:right w:val="none" w:sz="0" w:space="0" w:color="auto"/>
      </w:divBdr>
    </w:div>
    <w:div w:id="782578407">
      <w:bodyDiv w:val="1"/>
      <w:marLeft w:val="0"/>
      <w:marRight w:val="0"/>
      <w:marTop w:val="0"/>
      <w:marBottom w:val="0"/>
      <w:divBdr>
        <w:top w:val="none" w:sz="0" w:space="0" w:color="auto"/>
        <w:left w:val="none" w:sz="0" w:space="0" w:color="auto"/>
        <w:bottom w:val="none" w:sz="0" w:space="0" w:color="auto"/>
        <w:right w:val="none" w:sz="0" w:space="0" w:color="auto"/>
      </w:divBdr>
    </w:div>
    <w:div w:id="787701645">
      <w:bodyDiv w:val="1"/>
      <w:marLeft w:val="0"/>
      <w:marRight w:val="0"/>
      <w:marTop w:val="0"/>
      <w:marBottom w:val="0"/>
      <w:divBdr>
        <w:top w:val="none" w:sz="0" w:space="0" w:color="auto"/>
        <w:left w:val="none" w:sz="0" w:space="0" w:color="auto"/>
        <w:bottom w:val="none" w:sz="0" w:space="0" w:color="auto"/>
        <w:right w:val="none" w:sz="0" w:space="0" w:color="auto"/>
      </w:divBdr>
    </w:div>
    <w:div w:id="804541546">
      <w:bodyDiv w:val="1"/>
      <w:marLeft w:val="0"/>
      <w:marRight w:val="0"/>
      <w:marTop w:val="0"/>
      <w:marBottom w:val="0"/>
      <w:divBdr>
        <w:top w:val="none" w:sz="0" w:space="0" w:color="auto"/>
        <w:left w:val="none" w:sz="0" w:space="0" w:color="auto"/>
        <w:bottom w:val="none" w:sz="0" w:space="0" w:color="auto"/>
        <w:right w:val="none" w:sz="0" w:space="0" w:color="auto"/>
      </w:divBdr>
    </w:div>
    <w:div w:id="807286391">
      <w:bodyDiv w:val="1"/>
      <w:marLeft w:val="0"/>
      <w:marRight w:val="0"/>
      <w:marTop w:val="0"/>
      <w:marBottom w:val="0"/>
      <w:divBdr>
        <w:top w:val="none" w:sz="0" w:space="0" w:color="auto"/>
        <w:left w:val="none" w:sz="0" w:space="0" w:color="auto"/>
        <w:bottom w:val="none" w:sz="0" w:space="0" w:color="auto"/>
        <w:right w:val="none" w:sz="0" w:space="0" w:color="auto"/>
      </w:divBdr>
    </w:div>
    <w:div w:id="827474299">
      <w:bodyDiv w:val="1"/>
      <w:marLeft w:val="0"/>
      <w:marRight w:val="0"/>
      <w:marTop w:val="0"/>
      <w:marBottom w:val="0"/>
      <w:divBdr>
        <w:top w:val="none" w:sz="0" w:space="0" w:color="auto"/>
        <w:left w:val="none" w:sz="0" w:space="0" w:color="auto"/>
        <w:bottom w:val="none" w:sz="0" w:space="0" w:color="auto"/>
        <w:right w:val="none" w:sz="0" w:space="0" w:color="auto"/>
      </w:divBdr>
    </w:div>
    <w:div w:id="853105118">
      <w:bodyDiv w:val="1"/>
      <w:marLeft w:val="0"/>
      <w:marRight w:val="0"/>
      <w:marTop w:val="0"/>
      <w:marBottom w:val="0"/>
      <w:divBdr>
        <w:top w:val="none" w:sz="0" w:space="0" w:color="auto"/>
        <w:left w:val="none" w:sz="0" w:space="0" w:color="auto"/>
        <w:bottom w:val="none" w:sz="0" w:space="0" w:color="auto"/>
        <w:right w:val="none" w:sz="0" w:space="0" w:color="auto"/>
      </w:divBdr>
    </w:div>
    <w:div w:id="868029736">
      <w:bodyDiv w:val="1"/>
      <w:marLeft w:val="0"/>
      <w:marRight w:val="0"/>
      <w:marTop w:val="0"/>
      <w:marBottom w:val="0"/>
      <w:divBdr>
        <w:top w:val="none" w:sz="0" w:space="0" w:color="auto"/>
        <w:left w:val="none" w:sz="0" w:space="0" w:color="auto"/>
        <w:bottom w:val="none" w:sz="0" w:space="0" w:color="auto"/>
        <w:right w:val="none" w:sz="0" w:space="0" w:color="auto"/>
      </w:divBdr>
    </w:div>
    <w:div w:id="874201152">
      <w:bodyDiv w:val="1"/>
      <w:marLeft w:val="0"/>
      <w:marRight w:val="0"/>
      <w:marTop w:val="0"/>
      <w:marBottom w:val="0"/>
      <w:divBdr>
        <w:top w:val="none" w:sz="0" w:space="0" w:color="auto"/>
        <w:left w:val="none" w:sz="0" w:space="0" w:color="auto"/>
        <w:bottom w:val="none" w:sz="0" w:space="0" w:color="auto"/>
        <w:right w:val="none" w:sz="0" w:space="0" w:color="auto"/>
      </w:divBdr>
      <w:divsChild>
        <w:div w:id="57167598">
          <w:marLeft w:val="547"/>
          <w:marRight w:val="0"/>
          <w:marTop w:val="77"/>
          <w:marBottom w:val="0"/>
          <w:divBdr>
            <w:top w:val="none" w:sz="0" w:space="0" w:color="auto"/>
            <w:left w:val="none" w:sz="0" w:space="0" w:color="auto"/>
            <w:bottom w:val="none" w:sz="0" w:space="0" w:color="auto"/>
            <w:right w:val="none" w:sz="0" w:space="0" w:color="auto"/>
          </w:divBdr>
        </w:div>
        <w:div w:id="124541098">
          <w:marLeft w:val="893"/>
          <w:marRight w:val="0"/>
          <w:marTop w:val="77"/>
          <w:marBottom w:val="0"/>
          <w:divBdr>
            <w:top w:val="none" w:sz="0" w:space="0" w:color="auto"/>
            <w:left w:val="none" w:sz="0" w:space="0" w:color="auto"/>
            <w:bottom w:val="none" w:sz="0" w:space="0" w:color="auto"/>
            <w:right w:val="none" w:sz="0" w:space="0" w:color="auto"/>
          </w:divBdr>
        </w:div>
        <w:div w:id="695233336">
          <w:marLeft w:val="893"/>
          <w:marRight w:val="0"/>
          <w:marTop w:val="77"/>
          <w:marBottom w:val="0"/>
          <w:divBdr>
            <w:top w:val="none" w:sz="0" w:space="0" w:color="auto"/>
            <w:left w:val="none" w:sz="0" w:space="0" w:color="auto"/>
            <w:bottom w:val="none" w:sz="0" w:space="0" w:color="auto"/>
            <w:right w:val="none" w:sz="0" w:space="0" w:color="auto"/>
          </w:divBdr>
        </w:div>
        <w:div w:id="847598393">
          <w:marLeft w:val="547"/>
          <w:marRight w:val="0"/>
          <w:marTop w:val="77"/>
          <w:marBottom w:val="0"/>
          <w:divBdr>
            <w:top w:val="none" w:sz="0" w:space="0" w:color="auto"/>
            <w:left w:val="none" w:sz="0" w:space="0" w:color="auto"/>
            <w:bottom w:val="none" w:sz="0" w:space="0" w:color="auto"/>
            <w:right w:val="none" w:sz="0" w:space="0" w:color="auto"/>
          </w:divBdr>
        </w:div>
        <w:div w:id="855921723">
          <w:marLeft w:val="893"/>
          <w:marRight w:val="0"/>
          <w:marTop w:val="77"/>
          <w:marBottom w:val="0"/>
          <w:divBdr>
            <w:top w:val="none" w:sz="0" w:space="0" w:color="auto"/>
            <w:left w:val="none" w:sz="0" w:space="0" w:color="auto"/>
            <w:bottom w:val="none" w:sz="0" w:space="0" w:color="auto"/>
            <w:right w:val="none" w:sz="0" w:space="0" w:color="auto"/>
          </w:divBdr>
        </w:div>
        <w:div w:id="1137526998">
          <w:marLeft w:val="893"/>
          <w:marRight w:val="0"/>
          <w:marTop w:val="77"/>
          <w:marBottom w:val="0"/>
          <w:divBdr>
            <w:top w:val="none" w:sz="0" w:space="0" w:color="auto"/>
            <w:left w:val="none" w:sz="0" w:space="0" w:color="auto"/>
            <w:bottom w:val="none" w:sz="0" w:space="0" w:color="auto"/>
            <w:right w:val="none" w:sz="0" w:space="0" w:color="auto"/>
          </w:divBdr>
        </w:div>
        <w:div w:id="1452549624">
          <w:marLeft w:val="893"/>
          <w:marRight w:val="0"/>
          <w:marTop w:val="77"/>
          <w:marBottom w:val="0"/>
          <w:divBdr>
            <w:top w:val="none" w:sz="0" w:space="0" w:color="auto"/>
            <w:left w:val="none" w:sz="0" w:space="0" w:color="auto"/>
            <w:bottom w:val="none" w:sz="0" w:space="0" w:color="auto"/>
            <w:right w:val="none" w:sz="0" w:space="0" w:color="auto"/>
          </w:divBdr>
        </w:div>
        <w:div w:id="1791044817">
          <w:marLeft w:val="893"/>
          <w:marRight w:val="0"/>
          <w:marTop w:val="77"/>
          <w:marBottom w:val="0"/>
          <w:divBdr>
            <w:top w:val="none" w:sz="0" w:space="0" w:color="auto"/>
            <w:left w:val="none" w:sz="0" w:space="0" w:color="auto"/>
            <w:bottom w:val="none" w:sz="0" w:space="0" w:color="auto"/>
            <w:right w:val="none" w:sz="0" w:space="0" w:color="auto"/>
          </w:divBdr>
        </w:div>
      </w:divsChild>
    </w:div>
    <w:div w:id="878857496">
      <w:bodyDiv w:val="1"/>
      <w:marLeft w:val="0"/>
      <w:marRight w:val="0"/>
      <w:marTop w:val="0"/>
      <w:marBottom w:val="0"/>
      <w:divBdr>
        <w:top w:val="none" w:sz="0" w:space="0" w:color="auto"/>
        <w:left w:val="none" w:sz="0" w:space="0" w:color="auto"/>
        <w:bottom w:val="none" w:sz="0" w:space="0" w:color="auto"/>
        <w:right w:val="none" w:sz="0" w:space="0" w:color="auto"/>
      </w:divBdr>
    </w:div>
    <w:div w:id="889223700">
      <w:bodyDiv w:val="1"/>
      <w:marLeft w:val="0"/>
      <w:marRight w:val="0"/>
      <w:marTop w:val="0"/>
      <w:marBottom w:val="0"/>
      <w:divBdr>
        <w:top w:val="none" w:sz="0" w:space="0" w:color="auto"/>
        <w:left w:val="none" w:sz="0" w:space="0" w:color="auto"/>
        <w:bottom w:val="none" w:sz="0" w:space="0" w:color="auto"/>
        <w:right w:val="none" w:sz="0" w:space="0" w:color="auto"/>
      </w:divBdr>
    </w:div>
    <w:div w:id="904220079">
      <w:bodyDiv w:val="1"/>
      <w:marLeft w:val="0"/>
      <w:marRight w:val="0"/>
      <w:marTop w:val="0"/>
      <w:marBottom w:val="0"/>
      <w:divBdr>
        <w:top w:val="none" w:sz="0" w:space="0" w:color="auto"/>
        <w:left w:val="none" w:sz="0" w:space="0" w:color="auto"/>
        <w:bottom w:val="none" w:sz="0" w:space="0" w:color="auto"/>
        <w:right w:val="none" w:sz="0" w:space="0" w:color="auto"/>
      </w:divBdr>
    </w:div>
    <w:div w:id="911159503">
      <w:bodyDiv w:val="1"/>
      <w:marLeft w:val="0"/>
      <w:marRight w:val="0"/>
      <w:marTop w:val="0"/>
      <w:marBottom w:val="0"/>
      <w:divBdr>
        <w:top w:val="none" w:sz="0" w:space="0" w:color="auto"/>
        <w:left w:val="none" w:sz="0" w:space="0" w:color="auto"/>
        <w:bottom w:val="none" w:sz="0" w:space="0" w:color="auto"/>
        <w:right w:val="none" w:sz="0" w:space="0" w:color="auto"/>
      </w:divBdr>
    </w:div>
    <w:div w:id="923298628">
      <w:bodyDiv w:val="1"/>
      <w:marLeft w:val="0"/>
      <w:marRight w:val="0"/>
      <w:marTop w:val="0"/>
      <w:marBottom w:val="0"/>
      <w:divBdr>
        <w:top w:val="none" w:sz="0" w:space="0" w:color="auto"/>
        <w:left w:val="none" w:sz="0" w:space="0" w:color="auto"/>
        <w:bottom w:val="none" w:sz="0" w:space="0" w:color="auto"/>
        <w:right w:val="none" w:sz="0" w:space="0" w:color="auto"/>
      </w:divBdr>
    </w:div>
    <w:div w:id="924604907">
      <w:bodyDiv w:val="1"/>
      <w:marLeft w:val="0"/>
      <w:marRight w:val="0"/>
      <w:marTop w:val="0"/>
      <w:marBottom w:val="0"/>
      <w:divBdr>
        <w:top w:val="none" w:sz="0" w:space="0" w:color="auto"/>
        <w:left w:val="none" w:sz="0" w:space="0" w:color="auto"/>
        <w:bottom w:val="none" w:sz="0" w:space="0" w:color="auto"/>
        <w:right w:val="none" w:sz="0" w:space="0" w:color="auto"/>
      </w:divBdr>
    </w:div>
    <w:div w:id="962349385">
      <w:bodyDiv w:val="1"/>
      <w:marLeft w:val="0"/>
      <w:marRight w:val="0"/>
      <w:marTop w:val="0"/>
      <w:marBottom w:val="0"/>
      <w:divBdr>
        <w:top w:val="none" w:sz="0" w:space="0" w:color="auto"/>
        <w:left w:val="none" w:sz="0" w:space="0" w:color="auto"/>
        <w:bottom w:val="none" w:sz="0" w:space="0" w:color="auto"/>
        <w:right w:val="none" w:sz="0" w:space="0" w:color="auto"/>
      </w:divBdr>
      <w:divsChild>
        <w:div w:id="298808737">
          <w:marLeft w:val="0"/>
          <w:marRight w:val="0"/>
          <w:marTop w:val="0"/>
          <w:marBottom w:val="0"/>
          <w:divBdr>
            <w:top w:val="none" w:sz="0" w:space="0" w:color="auto"/>
            <w:left w:val="none" w:sz="0" w:space="0" w:color="auto"/>
            <w:bottom w:val="none" w:sz="0" w:space="0" w:color="auto"/>
            <w:right w:val="none" w:sz="0" w:space="0" w:color="auto"/>
          </w:divBdr>
        </w:div>
        <w:div w:id="303003802">
          <w:marLeft w:val="0"/>
          <w:marRight w:val="0"/>
          <w:marTop w:val="0"/>
          <w:marBottom w:val="0"/>
          <w:divBdr>
            <w:top w:val="none" w:sz="0" w:space="0" w:color="auto"/>
            <w:left w:val="none" w:sz="0" w:space="0" w:color="auto"/>
            <w:bottom w:val="none" w:sz="0" w:space="0" w:color="auto"/>
            <w:right w:val="none" w:sz="0" w:space="0" w:color="auto"/>
          </w:divBdr>
        </w:div>
        <w:div w:id="873270100">
          <w:marLeft w:val="0"/>
          <w:marRight w:val="0"/>
          <w:marTop w:val="0"/>
          <w:marBottom w:val="0"/>
          <w:divBdr>
            <w:top w:val="none" w:sz="0" w:space="0" w:color="auto"/>
            <w:left w:val="none" w:sz="0" w:space="0" w:color="auto"/>
            <w:bottom w:val="none" w:sz="0" w:space="0" w:color="auto"/>
            <w:right w:val="none" w:sz="0" w:space="0" w:color="auto"/>
          </w:divBdr>
        </w:div>
        <w:div w:id="1031490123">
          <w:marLeft w:val="0"/>
          <w:marRight w:val="0"/>
          <w:marTop w:val="0"/>
          <w:marBottom w:val="0"/>
          <w:divBdr>
            <w:top w:val="none" w:sz="0" w:space="0" w:color="auto"/>
            <w:left w:val="none" w:sz="0" w:space="0" w:color="auto"/>
            <w:bottom w:val="none" w:sz="0" w:space="0" w:color="auto"/>
            <w:right w:val="none" w:sz="0" w:space="0" w:color="auto"/>
          </w:divBdr>
        </w:div>
        <w:div w:id="1420785243">
          <w:marLeft w:val="0"/>
          <w:marRight w:val="0"/>
          <w:marTop w:val="0"/>
          <w:marBottom w:val="0"/>
          <w:divBdr>
            <w:top w:val="none" w:sz="0" w:space="0" w:color="auto"/>
            <w:left w:val="none" w:sz="0" w:space="0" w:color="auto"/>
            <w:bottom w:val="none" w:sz="0" w:space="0" w:color="auto"/>
            <w:right w:val="none" w:sz="0" w:space="0" w:color="auto"/>
          </w:divBdr>
        </w:div>
        <w:div w:id="1553422861">
          <w:marLeft w:val="0"/>
          <w:marRight w:val="0"/>
          <w:marTop w:val="0"/>
          <w:marBottom w:val="0"/>
          <w:divBdr>
            <w:top w:val="none" w:sz="0" w:space="0" w:color="auto"/>
            <w:left w:val="none" w:sz="0" w:space="0" w:color="auto"/>
            <w:bottom w:val="none" w:sz="0" w:space="0" w:color="auto"/>
            <w:right w:val="none" w:sz="0" w:space="0" w:color="auto"/>
          </w:divBdr>
        </w:div>
      </w:divsChild>
    </w:div>
    <w:div w:id="1000960610">
      <w:bodyDiv w:val="1"/>
      <w:marLeft w:val="0"/>
      <w:marRight w:val="0"/>
      <w:marTop w:val="0"/>
      <w:marBottom w:val="0"/>
      <w:divBdr>
        <w:top w:val="none" w:sz="0" w:space="0" w:color="auto"/>
        <w:left w:val="none" w:sz="0" w:space="0" w:color="auto"/>
        <w:bottom w:val="none" w:sz="0" w:space="0" w:color="auto"/>
        <w:right w:val="none" w:sz="0" w:space="0" w:color="auto"/>
      </w:divBdr>
    </w:div>
    <w:div w:id="1042363699">
      <w:bodyDiv w:val="1"/>
      <w:marLeft w:val="0"/>
      <w:marRight w:val="0"/>
      <w:marTop w:val="0"/>
      <w:marBottom w:val="0"/>
      <w:divBdr>
        <w:top w:val="none" w:sz="0" w:space="0" w:color="auto"/>
        <w:left w:val="none" w:sz="0" w:space="0" w:color="auto"/>
        <w:bottom w:val="none" w:sz="0" w:space="0" w:color="auto"/>
        <w:right w:val="none" w:sz="0" w:space="0" w:color="auto"/>
      </w:divBdr>
    </w:div>
    <w:div w:id="1057775420">
      <w:bodyDiv w:val="1"/>
      <w:marLeft w:val="0"/>
      <w:marRight w:val="0"/>
      <w:marTop w:val="0"/>
      <w:marBottom w:val="0"/>
      <w:divBdr>
        <w:top w:val="none" w:sz="0" w:space="0" w:color="auto"/>
        <w:left w:val="none" w:sz="0" w:space="0" w:color="auto"/>
        <w:bottom w:val="none" w:sz="0" w:space="0" w:color="auto"/>
        <w:right w:val="none" w:sz="0" w:space="0" w:color="auto"/>
      </w:divBdr>
    </w:div>
    <w:div w:id="1092899083">
      <w:bodyDiv w:val="1"/>
      <w:marLeft w:val="0"/>
      <w:marRight w:val="0"/>
      <w:marTop w:val="0"/>
      <w:marBottom w:val="0"/>
      <w:divBdr>
        <w:top w:val="none" w:sz="0" w:space="0" w:color="auto"/>
        <w:left w:val="none" w:sz="0" w:space="0" w:color="auto"/>
        <w:bottom w:val="none" w:sz="0" w:space="0" w:color="auto"/>
        <w:right w:val="none" w:sz="0" w:space="0" w:color="auto"/>
      </w:divBdr>
    </w:div>
    <w:div w:id="1096365825">
      <w:bodyDiv w:val="1"/>
      <w:marLeft w:val="0"/>
      <w:marRight w:val="0"/>
      <w:marTop w:val="0"/>
      <w:marBottom w:val="0"/>
      <w:divBdr>
        <w:top w:val="none" w:sz="0" w:space="0" w:color="auto"/>
        <w:left w:val="none" w:sz="0" w:space="0" w:color="auto"/>
        <w:bottom w:val="none" w:sz="0" w:space="0" w:color="auto"/>
        <w:right w:val="none" w:sz="0" w:space="0" w:color="auto"/>
      </w:divBdr>
    </w:div>
    <w:div w:id="1101798904">
      <w:bodyDiv w:val="1"/>
      <w:marLeft w:val="0"/>
      <w:marRight w:val="0"/>
      <w:marTop w:val="0"/>
      <w:marBottom w:val="0"/>
      <w:divBdr>
        <w:top w:val="none" w:sz="0" w:space="0" w:color="auto"/>
        <w:left w:val="none" w:sz="0" w:space="0" w:color="auto"/>
        <w:bottom w:val="none" w:sz="0" w:space="0" w:color="auto"/>
        <w:right w:val="none" w:sz="0" w:space="0" w:color="auto"/>
      </w:divBdr>
    </w:div>
    <w:div w:id="1126315722">
      <w:bodyDiv w:val="1"/>
      <w:marLeft w:val="0"/>
      <w:marRight w:val="0"/>
      <w:marTop w:val="0"/>
      <w:marBottom w:val="0"/>
      <w:divBdr>
        <w:top w:val="none" w:sz="0" w:space="0" w:color="auto"/>
        <w:left w:val="none" w:sz="0" w:space="0" w:color="auto"/>
        <w:bottom w:val="none" w:sz="0" w:space="0" w:color="auto"/>
        <w:right w:val="none" w:sz="0" w:space="0" w:color="auto"/>
      </w:divBdr>
    </w:div>
    <w:div w:id="1128091075">
      <w:bodyDiv w:val="1"/>
      <w:marLeft w:val="0"/>
      <w:marRight w:val="0"/>
      <w:marTop w:val="0"/>
      <w:marBottom w:val="0"/>
      <w:divBdr>
        <w:top w:val="none" w:sz="0" w:space="0" w:color="auto"/>
        <w:left w:val="none" w:sz="0" w:space="0" w:color="auto"/>
        <w:bottom w:val="none" w:sz="0" w:space="0" w:color="auto"/>
        <w:right w:val="none" w:sz="0" w:space="0" w:color="auto"/>
      </w:divBdr>
    </w:div>
    <w:div w:id="1185902505">
      <w:bodyDiv w:val="1"/>
      <w:marLeft w:val="0"/>
      <w:marRight w:val="0"/>
      <w:marTop w:val="0"/>
      <w:marBottom w:val="0"/>
      <w:divBdr>
        <w:top w:val="none" w:sz="0" w:space="0" w:color="auto"/>
        <w:left w:val="none" w:sz="0" w:space="0" w:color="auto"/>
        <w:bottom w:val="none" w:sz="0" w:space="0" w:color="auto"/>
        <w:right w:val="none" w:sz="0" w:space="0" w:color="auto"/>
      </w:divBdr>
    </w:div>
    <w:div w:id="1198011143">
      <w:bodyDiv w:val="1"/>
      <w:marLeft w:val="0"/>
      <w:marRight w:val="0"/>
      <w:marTop w:val="0"/>
      <w:marBottom w:val="0"/>
      <w:divBdr>
        <w:top w:val="none" w:sz="0" w:space="0" w:color="auto"/>
        <w:left w:val="none" w:sz="0" w:space="0" w:color="auto"/>
        <w:bottom w:val="none" w:sz="0" w:space="0" w:color="auto"/>
        <w:right w:val="none" w:sz="0" w:space="0" w:color="auto"/>
      </w:divBdr>
    </w:div>
    <w:div w:id="1199703065">
      <w:bodyDiv w:val="1"/>
      <w:marLeft w:val="0"/>
      <w:marRight w:val="0"/>
      <w:marTop w:val="0"/>
      <w:marBottom w:val="0"/>
      <w:divBdr>
        <w:top w:val="none" w:sz="0" w:space="0" w:color="auto"/>
        <w:left w:val="none" w:sz="0" w:space="0" w:color="auto"/>
        <w:bottom w:val="none" w:sz="0" w:space="0" w:color="auto"/>
        <w:right w:val="none" w:sz="0" w:space="0" w:color="auto"/>
      </w:divBdr>
    </w:div>
    <w:div w:id="1223368991">
      <w:bodyDiv w:val="1"/>
      <w:marLeft w:val="0"/>
      <w:marRight w:val="0"/>
      <w:marTop w:val="0"/>
      <w:marBottom w:val="0"/>
      <w:divBdr>
        <w:top w:val="none" w:sz="0" w:space="0" w:color="auto"/>
        <w:left w:val="none" w:sz="0" w:space="0" w:color="auto"/>
        <w:bottom w:val="none" w:sz="0" w:space="0" w:color="auto"/>
        <w:right w:val="none" w:sz="0" w:space="0" w:color="auto"/>
      </w:divBdr>
    </w:div>
    <w:div w:id="1223520742">
      <w:bodyDiv w:val="1"/>
      <w:marLeft w:val="0"/>
      <w:marRight w:val="0"/>
      <w:marTop w:val="0"/>
      <w:marBottom w:val="0"/>
      <w:divBdr>
        <w:top w:val="none" w:sz="0" w:space="0" w:color="auto"/>
        <w:left w:val="none" w:sz="0" w:space="0" w:color="auto"/>
        <w:bottom w:val="none" w:sz="0" w:space="0" w:color="auto"/>
        <w:right w:val="none" w:sz="0" w:space="0" w:color="auto"/>
      </w:divBdr>
      <w:divsChild>
        <w:div w:id="132672941">
          <w:marLeft w:val="1080"/>
          <w:marRight w:val="0"/>
          <w:marTop w:val="72"/>
          <w:marBottom w:val="0"/>
          <w:divBdr>
            <w:top w:val="none" w:sz="0" w:space="0" w:color="auto"/>
            <w:left w:val="none" w:sz="0" w:space="0" w:color="auto"/>
            <w:bottom w:val="none" w:sz="0" w:space="0" w:color="auto"/>
            <w:right w:val="none" w:sz="0" w:space="0" w:color="auto"/>
          </w:divBdr>
        </w:div>
        <w:div w:id="223032958">
          <w:marLeft w:val="1080"/>
          <w:marRight w:val="0"/>
          <w:marTop w:val="72"/>
          <w:marBottom w:val="0"/>
          <w:divBdr>
            <w:top w:val="none" w:sz="0" w:space="0" w:color="auto"/>
            <w:left w:val="none" w:sz="0" w:space="0" w:color="auto"/>
            <w:bottom w:val="none" w:sz="0" w:space="0" w:color="auto"/>
            <w:right w:val="none" w:sz="0" w:space="0" w:color="auto"/>
          </w:divBdr>
        </w:div>
        <w:div w:id="362438590">
          <w:marLeft w:val="706"/>
          <w:marRight w:val="0"/>
          <w:marTop w:val="72"/>
          <w:marBottom w:val="0"/>
          <w:divBdr>
            <w:top w:val="none" w:sz="0" w:space="0" w:color="auto"/>
            <w:left w:val="none" w:sz="0" w:space="0" w:color="auto"/>
            <w:bottom w:val="none" w:sz="0" w:space="0" w:color="auto"/>
            <w:right w:val="none" w:sz="0" w:space="0" w:color="auto"/>
          </w:divBdr>
        </w:div>
        <w:div w:id="539361728">
          <w:marLeft w:val="1080"/>
          <w:marRight w:val="0"/>
          <w:marTop w:val="72"/>
          <w:marBottom w:val="0"/>
          <w:divBdr>
            <w:top w:val="none" w:sz="0" w:space="0" w:color="auto"/>
            <w:left w:val="none" w:sz="0" w:space="0" w:color="auto"/>
            <w:bottom w:val="none" w:sz="0" w:space="0" w:color="auto"/>
            <w:right w:val="none" w:sz="0" w:space="0" w:color="auto"/>
          </w:divBdr>
        </w:div>
        <w:div w:id="1030841764">
          <w:marLeft w:val="1080"/>
          <w:marRight w:val="0"/>
          <w:marTop w:val="72"/>
          <w:marBottom w:val="0"/>
          <w:divBdr>
            <w:top w:val="none" w:sz="0" w:space="0" w:color="auto"/>
            <w:left w:val="none" w:sz="0" w:space="0" w:color="auto"/>
            <w:bottom w:val="none" w:sz="0" w:space="0" w:color="auto"/>
            <w:right w:val="none" w:sz="0" w:space="0" w:color="auto"/>
          </w:divBdr>
        </w:div>
        <w:div w:id="1035734414">
          <w:marLeft w:val="360"/>
          <w:marRight w:val="0"/>
          <w:marTop w:val="72"/>
          <w:marBottom w:val="0"/>
          <w:divBdr>
            <w:top w:val="none" w:sz="0" w:space="0" w:color="auto"/>
            <w:left w:val="none" w:sz="0" w:space="0" w:color="auto"/>
            <w:bottom w:val="none" w:sz="0" w:space="0" w:color="auto"/>
            <w:right w:val="none" w:sz="0" w:space="0" w:color="auto"/>
          </w:divBdr>
        </w:div>
        <w:div w:id="1170632816">
          <w:marLeft w:val="1080"/>
          <w:marRight w:val="0"/>
          <w:marTop w:val="72"/>
          <w:marBottom w:val="0"/>
          <w:divBdr>
            <w:top w:val="none" w:sz="0" w:space="0" w:color="auto"/>
            <w:left w:val="none" w:sz="0" w:space="0" w:color="auto"/>
            <w:bottom w:val="none" w:sz="0" w:space="0" w:color="auto"/>
            <w:right w:val="none" w:sz="0" w:space="0" w:color="auto"/>
          </w:divBdr>
        </w:div>
        <w:div w:id="1224754091">
          <w:marLeft w:val="360"/>
          <w:marRight w:val="0"/>
          <w:marTop w:val="72"/>
          <w:marBottom w:val="0"/>
          <w:divBdr>
            <w:top w:val="none" w:sz="0" w:space="0" w:color="auto"/>
            <w:left w:val="none" w:sz="0" w:space="0" w:color="auto"/>
            <w:bottom w:val="none" w:sz="0" w:space="0" w:color="auto"/>
            <w:right w:val="none" w:sz="0" w:space="0" w:color="auto"/>
          </w:divBdr>
        </w:div>
        <w:div w:id="1338118435">
          <w:marLeft w:val="1080"/>
          <w:marRight w:val="0"/>
          <w:marTop w:val="72"/>
          <w:marBottom w:val="0"/>
          <w:divBdr>
            <w:top w:val="none" w:sz="0" w:space="0" w:color="auto"/>
            <w:left w:val="none" w:sz="0" w:space="0" w:color="auto"/>
            <w:bottom w:val="none" w:sz="0" w:space="0" w:color="auto"/>
            <w:right w:val="none" w:sz="0" w:space="0" w:color="auto"/>
          </w:divBdr>
        </w:div>
        <w:div w:id="1444348238">
          <w:marLeft w:val="706"/>
          <w:marRight w:val="0"/>
          <w:marTop w:val="72"/>
          <w:marBottom w:val="0"/>
          <w:divBdr>
            <w:top w:val="none" w:sz="0" w:space="0" w:color="auto"/>
            <w:left w:val="none" w:sz="0" w:space="0" w:color="auto"/>
            <w:bottom w:val="none" w:sz="0" w:space="0" w:color="auto"/>
            <w:right w:val="none" w:sz="0" w:space="0" w:color="auto"/>
          </w:divBdr>
        </w:div>
        <w:div w:id="1718552401">
          <w:marLeft w:val="1080"/>
          <w:marRight w:val="0"/>
          <w:marTop w:val="72"/>
          <w:marBottom w:val="0"/>
          <w:divBdr>
            <w:top w:val="none" w:sz="0" w:space="0" w:color="auto"/>
            <w:left w:val="none" w:sz="0" w:space="0" w:color="auto"/>
            <w:bottom w:val="none" w:sz="0" w:space="0" w:color="auto"/>
            <w:right w:val="none" w:sz="0" w:space="0" w:color="auto"/>
          </w:divBdr>
        </w:div>
        <w:div w:id="1720787894">
          <w:marLeft w:val="706"/>
          <w:marRight w:val="0"/>
          <w:marTop w:val="72"/>
          <w:marBottom w:val="0"/>
          <w:divBdr>
            <w:top w:val="none" w:sz="0" w:space="0" w:color="auto"/>
            <w:left w:val="none" w:sz="0" w:space="0" w:color="auto"/>
            <w:bottom w:val="none" w:sz="0" w:space="0" w:color="auto"/>
            <w:right w:val="none" w:sz="0" w:space="0" w:color="auto"/>
          </w:divBdr>
        </w:div>
      </w:divsChild>
    </w:div>
    <w:div w:id="1227185213">
      <w:bodyDiv w:val="1"/>
      <w:marLeft w:val="0"/>
      <w:marRight w:val="0"/>
      <w:marTop w:val="0"/>
      <w:marBottom w:val="0"/>
      <w:divBdr>
        <w:top w:val="none" w:sz="0" w:space="0" w:color="auto"/>
        <w:left w:val="none" w:sz="0" w:space="0" w:color="auto"/>
        <w:bottom w:val="none" w:sz="0" w:space="0" w:color="auto"/>
        <w:right w:val="none" w:sz="0" w:space="0" w:color="auto"/>
      </w:divBdr>
    </w:div>
    <w:div w:id="1228878846">
      <w:bodyDiv w:val="1"/>
      <w:marLeft w:val="0"/>
      <w:marRight w:val="0"/>
      <w:marTop w:val="0"/>
      <w:marBottom w:val="0"/>
      <w:divBdr>
        <w:top w:val="none" w:sz="0" w:space="0" w:color="auto"/>
        <w:left w:val="none" w:sz="0" w:space="0" w:color="auto"/>
        <w:bottom w:val="none" w:sz="0" w:space="0" w:color="auto"/>
        <w:right w:val="none" w:sz="0" w:space="0" w:color="auto"/>
      </w:divBdr>
    </w:div>
    <w:div w:id="1237712986">
      <w:bodyDiv w:val="1"/>
      <w:marLeft w:val="0"/>
      <w:marRight w:val="0"/>
      <w:marTop w:val="0"/>
      <w:marBottom w:val="0"/>
      <w:divBdr>
        <w:top w:val="none" w:sz="0" w:space="0" w:color="auto"/>
        <w:left w:val="none" w:sz="0" w:space="0" w:color="auto"/>
        <w:bottom w:val="none" w:sz="0" w:space="0" w:color="auto"/>
        <w:right w:val="none" w:sz="0" w:space="0" w:color="auto"/>
      </w:divBdr>
    </w:div>
    <w:div w:id="1267692327">
      <w:bodyDiv w:val="1"/>
      <w:marLeft w:val="0"/>
      <w:marRight w:val="0"/>
      <w:marTop w:val="0"/>
      <w:marBottom w:val="0"/>
      <w:divBdr>
        <w:top w:val="none" w:sz="0" w:space="0" w:color="auto"/>
        <w:left w:val="none" w:sz="0" w:space="0" w:color="auto"/>
        <w:bottom w:val="none" w:sz="0" w:space="0" w:color="auto"/>
        <w:right w:val="none" w:sz="0" w:space="0" w:color="auto"/>
      </w:divBdr>
    </w:div>
    <w:div w:id="1311252857">
      <w:bodyDiv w:val="1"/>
      <w:marLeft w:val="0"/>
      <w:marRight w:val="0"/>
      <w:marTop w:val="0"/>
      <w:marBottom w:val="0"/>
      <w:divBdr>
        <w:top w:val="none" w:sz="0" w:space="0" w:color="auto"/>
        <w:left w:val="none" w:sz="0" w:space="0" w:color="auto"/>
        <w:bottom w:val="none" w:sz="0" w:space="0" w:color="auto"/>
        <w:right w:val="none" w:sz="0" w:space="0" w:color="auto"/>
      </w:divBdr>
      <w:divsChild>
        <w:div w:id="241333904">
          <w:marLeft w:val="706"/>
          <w:marRight w:val="0"/>
          <w:marTop w:val="77"/>
          <w:marBottom w:val="0"/>
          <w:divBdr>
            <w:top w:val="none" w:sz="0" w:space="0" w:color="auto"/>
            <w:left w:val="none" w:sz="0" w:space="0" w:color="auto"/>
            <w:bottom w:val="none" w:sz="0" w:space="0" w:color="auto"/>
            <w:right w:val="none" w:sz="0" w:space="0" w:color="auto"/>
          </w:divBdr>
        </w:div>
        <w:div w:id="376777148">
          <w:marLeft w:val="706"/>
          <w:marRight w:val="0"/>
          <w:marTop w:val="77"/>
          <w:marBottom w:val="0"/>
          <w:divBdr>
            <w:top w:val="none" w:sz="0" w:space="0" w:color="auto"/>
            <w:left w:val="none" w:sz="0" w:space="0" w:color="auto"/>
            <w:bottom w:val="none" w:sz="0" w:space="0" w:color="auto"/>
            <w:right w:val="none" w:sz="0" w:space="0" w:color="auto"/>
          </w:divBdr>
        </w:div>
        <w:div w:id="439187847">
          <w:marLeft w:val="706"/>
          <w:marRight w:val="0"/>
          <w:marTop w:val="77"/>
          <w:marBottom w:val="0"/>
          <w:divBdr>
            <w:top w:val="none" w:sz="0" w:space="0" w:color="auto"/>
            <w:left w:val="none" w:sz="0" w:space="0" w:color="auto"/>
            <w:bottom w:val="none" w:sz="0" w:space="0" w:color="auto"/>
            <w:right w:val="none" w:sz="0" w:space="0" w:color="auto"/>
          </w:divBdr>
        </w:div>
        <w:div w:id="882403467">
          <w:marLeft w:val="706"/>
          <w:marRight w:val="0"/>
          <w:marTop w:val="77"/>
          <w:marBottom w:val="0"/>
          <w:divBdr>
            <w:top w:val="none" w:sz="0" w:space="0" w:color="auto"/>
            <w:left w:val="none" w:sz="0" w:space="0" w:color="auto"/>
            <w:bottom w:val="none" w:sz="0" w:space="0" w:color="auto"/>
            <w:right w:val="none" w:sz="0" w:space="0" w:color="auto"/>
          </w:divBdr>
        </w:div>
        <w:div w:id="975530421">
          <w:marLeft w:val="360"/>
          <w:marRight w:val="0"/>
          <w:marTop w:val="77"/>
          <w:marBottom w:val="0"/>
          <w:divBdr>
            <w:top w:val="none" w:sz="0" w:space="0" w:color="auto"/>
            <w:left w:val="none" w:sz="0" w:space="0" w:color="auto"/>
            <w:bottom w:val="none" w:sz="0" w:space="0" w:color="auto"/>
            <w:right w:val="none" w:sz="0" w:space="0" w:color="auto"/>
          </w:divBdr>
        </w:div>
        <w:div w:id="1414010825">
          <w:marLeft w:val="706"/>
          <w:marRight w:val="0"/>
          <w:marTop w:val="77"/>
          <w:marBottom w:val="0"/>
          <w:divBdr>
            <w:top w:val="none" w:sz="0" w:space="0" w:color="auto"/>
            <w:left w:val="none" w:sz="0" w:space="0" w:color="auto"/>
            <w:bottom w:val="none" w:sz="0" w:space="0" w:color="auto"/>
            <w:right w:val="none" w:sz="0" w:space="0" w:color="auto"/>
          </w:divBdr>
        </w:div>
        <w:div w:id="1603954630">
          <w:marLeft w:val="360"/>
          <w:marRight w:val="0"/>
          <w:marTop w:val="77"/>
          <w:marBottom w:val="0"/>
          <w:divBdr>
            <w:top w:val="none" w:sz="0" w:space="0" w:color="auto"/>
            <w:left w:val="none" w:sz="0" w:space="0" w:color="auto"/>
            <w:bottom w:val="none" w:sz="0" w:space="0" w:color="auto"/>
            <w:right w:val="none" w:sz="0" w:space="0" w:color="auto"/>
          </w:divBdr>
        </w:div>
        <w:div w:id="1628584129">
          <w:marLeft w:val="360"/>
          <w:marRight w:val="0"/>
          <w:marTop w:val="77"/>
          <w:marBottom w:val="0"/>
          <w:divBdr>
            <w:top w:val="none" w:sz="0" w:space="0" w:color="auto"/>
            <w:left w:val="none" w:sz="0" w:space="0" w:color="auto"/>
            <w:bottom w:val="none" w:sz="0" w:space="0" w:color="auto"/>
            <w:right w:val="none" w:sz="0" w:space="0" w:color="auto"/>
          </w:divBdr>
        </w:div>
        <w:div w:id="1840995568">
          <w:marLeft w:val="360"/>
          <w:marRight w:val="0"/>
          <w:marTop w:val="77"/>
          <w:marBottom w:val="0"/>
          <w:divBdr>
            <w:top w:val="none" w:sz="0" w:space="0" w:color="auto"/>
            <w:left w:val="none" w:sz="0" w:space="0" w:color="auto"/>
            <w:bottom w:val="none" w:sz="0" w:space="0" w:color="auto"/>
            <w:right w:val="none" w:sz="0" w:space="0" w:color="auto"/>
          </w:divBdr>
        </w:div>
        <w:div w:id="1960065066">
          <w:marLeft w:val="706"/>
          <w:marRight w:val="0"/>
          <w:marTop w:val="77"/>
          <w:marBottom w:val="0"/>
          <w:divBdr>
            <w:top w:val="none" w:sz="0" w:space="0" w:color="auto"/>
            <w:left w:val="none" w:sz="0" w:space="0" w:color="auto"/>
            <w:bottom w:val="none" w:sz="0" w:space="0" w:color="auto"/>
            <w:right w:val="none" w:sz="0" w:space="0" w:color="auto"/>
          </w:divBdr>
        </w:div>
      </w:divsChild>
    </w:div>
    <w:div w:id="1335373104">
      <w:bodyDiv w:val="1"/>
      <w:marLeft w:val="0"/>
      <w:marRight w:val="0"/>
      <w:marTop w:val="0"/>
      <w:marBottom w:val="0"/>
      <w:divBdr>
        <w:top w:val="none" w:sz="0" w:space="0" w:color="auto"/>
        <w:left w:val="none" w:sz="0" w:space="0" w:color="auto"/>
        <w:bottom w:val="none" w:sz="0" w:space="0" w:color="auto"/>
        <w:right w:val="none" w:sz="0" w:space="0" w:color="auto"/>
      </w:divBdr>
    </w:div>
    <w:div w:id="1342196715">
      <w:bodyDiv w:val="1"/>
      <w:marLeft w:val="0"/>
      <w:marRight w:val="0"/>
      <w:marTop w:val="0"/>
      <w:marBottom w:val="0"/>
      <w:divBdr>
        <w:top w:val="none" w:sz="0" w:space="0" w:color="auto"/>
        <w:left w:val="none" w:sz="0" w:space="0" w:color="auto"/>
        <w:bottom w:val="none" w:sz="0" w:space="0" w:color="auto"/>
        <w:right w:val="none" w:sz="0" w:space="0" w:color="auto"/>
      </w:divBdr>
      <w:divsChild>
        <w:div w:id="326905691">
          <w:marLeft w:val="360"/>
          <w:marRight w:val="0"/>
          <w:marTop w:val="115"/>
          <w:marBottom w:val="0"/>
          <w:divBdr>
            <w:top w:val="none" w:sz="0" w:space="0" w:color="auto"/>
            <w:left w:val="none" w:sz="0" w:space="0" w:color="auto"/>
            <w:bottom w:val="none" w:sz="0" w:space="0" w:color="auto"/>
            <w:right w:val="none" w:sz="0" w:space="0" w:color="auto"/>
          </w:divBdr>
        </w:div>
        <w:div w:id="395476153">
          <w:marLeft w:val="360"/>
          <w:marRight w:val="0"/>
          <w:marTop w:val="115"/>
          <w:marBottom w:val="0"/>
          <w:divBdr>
            <w:top w:val="none" w:sz="0" w:space="0" w:color="auto"/>
            <w:left w:val="none" w:sz="0" w:space="0" w:color="auto"/>
            <w:bottom w:val="none" w:sz="0" w:space="0" w:color="auto"/>
            <w:right w:val="none" w:sz="0" w:space="0" w:color="auto"/>
          </w:divBdr>
        </w:div>
        <w:div w:id="469831013">
          <w:marLeft w:val="360"/>
          <w:marRight w:val="0"/>
          <w:marTop w:val="115"/>
          <w:marBottom w:val="0"/>
          <w:divBdr>
            <w:top w:val="none" w:sz="0" w:space="0" w:color="auto"/>
            <w:left w:val="none" w:sz="0" w:space="0" w:color="auto"/>
            <w:bottom w:val="none" w:sz="0" w:space="0" w:color="auto"/>
            <w:right w:val="none" w:sz="0" w:space="0" w:color="auto"/>
          </w:divBdr>
        </w:div>
        <w:div w:id="951791197">
          <w:marLeft w:val="360"/>
          <w:marRight w:val="0"/>
          <w:marTop w:val="115"/>
          <w:marBottom w:val="0"/>
          <w:divBdr>
            <w:top w:val="none" w:sz="0" w:space="0" w:color="auto"/>
            <w:left w:val="none" w:sz="0" w:space="0" w:color="auto"/>
            <w:bottom w:val="none" w:sz="0" w:space="0" w:color="auto"/>
            <w:right w:val="none" w:sz="0" w:space="0" w:color="auto"/>
          </w:divBdr>
        </w:div>
        <w:div w:id="1027098632">
          <w:marLeft w:val="360"/>
          <w:marRight w:val="0"/>
          <w:marTop w:val="115"/>
          <w:marBottom w:val="0"/>
          <w:divBdr>
            <w:top w:val="none" w:sz="0" w:space="0" w:color="auto"/>
            <w:left w:val="none" w:sz="0" w:space="0" w:color="auto"/>
            <w:bottom w:val="none" w:sz="0" w:space="0" w:color="auto"/>
            <w:right w:val="none" w:sz="0" w:space="0" w:color="auto"/>
          </w:divBdr>
        </w:div>
        <w:div w:id="1309093474">
          <w:marLeft w:val="360"/>
          <w:marRight w:val="0"/>
          <w:marTop w:val="115"/>
          <w:marBottom w:val="0"/>
          <w:divBdr>
            <w:top w:val="none" w:sz="0" w:space="0" w:color="auto"/>
            <w:left w:val="none" w:sz="0" w:space="0" w:color="auto"/>
            <w:bottom w:val="none" w:sz="0" w:space="0" w:color="auto"/>
            <w:right w:val="none" w:sz="0" w:space="0" w:color="auto"/>
          </w:divBdr>
        </w:div>
        <w:div w:id="1635133295">
          <w:marLeft w:val="360"/>
          <w:marRight w:val="0"/>
          <w:marTop w:val="115"/>
          <w:marBottom w:val="0"/>
          <w:divBdr>
            <w:top w:val="none" w:sz="0" w:space="0" w:color="auto"/>
            <w:left w:val="none" w:sz="0" w:space="0" w:color="auto"/>
            <w:bottom w:val="none" w:sz="0" w:space="0" w:color="auto"/>
            <w:right w:val="none" w:sz="0" w:space="0" w:color="auto"/>
          </w:divBdr>
        </w:div>
      </w:divsChild>
    </w:div>
    <w:div w:id="1376003588">
      <w:bodyDiv w:val="1"/>
      <w:marLeft w:val="0"/>
      <w:marRight w:val="0"/>
      <w:marTop w:val="0"/>
      <w:marBottom w:val="0"/>
      <w:divBdr>
        <w:top w:val="none" w:sz="0" w:space="0" w:color="auto"/>
        <w:left w:val="none" w:sz="0" w:space="0" w:color="auto"/>
        <w:bottom w:val="none" w:sz="0" w:space="0" w:color="auto"/>
        <w:right w:val="none" w:sz="0" w:space="0" w:color="auto"/>
      </w:divBdr>
    </w:div>
    <w:div w:id="1390574848">
      <w:bodyDiv w:val="1"/>
      <w:marLeft w:val="0"/>
      <w:marRight w:val="0"/>
      <w:marTop w:val="0"/>
      <w:marBottom w:val="0"/>
      <w:divBdr>
        <w:top w:val="none" w:sz="0" w:space="0" w:color="auto"/>
        <w:left w:val="none" w:sz="0" w:space="0" w:color="auto"/>
        <w:bottom w:val="none" w:sz="0" w:space="0" w:color="auto"/>
        <w:right w:val="none" w:sz="0" w:space="0" w:color="auto"/>
      </w:divBdr>
    </w:div>
    <w:div w:id="139751090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7">
          <w:marLeft w:val="0"/>
          <w:marRight w:val="0"/>
          <w:marTop w:val="0"/>
          <w:marBottom w:val="0"/>
          <w:divBdr>
            <w:top w:val="none" w:sz="0" w:space="0" w:color="auto"/>
            <w:left w:val="none" w:sz="0" w:space="0" w:color="auto"/>
            <w:bottom w:val="none" w:sz="0" w:space="0" w:color="auto"/>
            <w:right w:val="none" w:sz="0" w:space="0" w:color="auto"/>
          </w:divBdr>
        </w:div>
        <w:div w:id="705107532">
          <w:marLeft w:val="0"/>
          <w:marRight w:val="0"/>
          <w:marTop w:val="0"/>
          <w:marBottom w:val="0"/>
          <w:divBdr>
            <w:top w:val="none" w:sz="0" w:space="0" w:color="auto"/>
            <w:left w:val="none" w:sz="0" w:space="0" w:color="auto"/>
            <w:bottom w:val="none" w:sz="0" w:space="0" w:color="auto"/>
            <w:right w:val="none" w:sz="0" w:space="0" w:color="auto"/>
          </w:divBdr>
        </w:div>
        <w:div w:id="2019654450">
          <w:marLeft w:val="0"/>
          <w:marRight w:val="0"/>
          <w:marTop w:val="0"/>
          <w:marBottom w:val="0"/>
          <w:divBdr>
            <w:top w:val="none" w:sz="0" w:space="0" w:color="auto"/>
            <w:left w:val="none" w:sz="0" w:space="0" w:color="auto"/>
            <w:bottom w:val="none" w:sz="0" w:space="0" w:color="auto"/>
            <w:right w:val="none" w:sz="0" w:space="0" w:color="auto"/>
          </w:divBdr>
        </w:div>
        <w:div w:id="1677145314">
          <w:marLeft w:val="0"/>
          <w:marRight w:val="0"/>
          <w:marTop w:val="0"/>
          <w:marBottom w:val="0"/>
          <w:divBdr>
            <w:top w:val="none" w:sz="0" w:space="0" w:color="auto"/>
            <w:left w:val="none" w:sz="0" w:space="0" w:color="auto"/>
            <w:bottom w:val="none" w:sz="0" w:space="0" w:color="auto"/>
            <w:right w:val="none" w:sz="0" w:space="0" w:color="auto"/>
          </w:divBdr>
        </w:div>
      </w:divsChild>
    </w:div>
    <w:div w:id="1398629480">
      <w:bodyDiv w:val="1"/>
      <w:marLeft w:val="0"/>
      <w:marRight w:val="0"/>
      <w:marTop w:val="0"/>
      <w:marBottom w:val="0"/>
      <w:divBdr>
        <w:top w:val="none" w:sz="0" w:space="0" w:color="auto"/>
        <w:left w:val="none" w:sz="0" w:space="0" w:color="auto"/>
        <w:bottom w:val="none" w:sz="0" w:space="0" w:color="auto"/>
        <w:right w:val="none" w:sz="0" w:space="0" w:color="auto"/>
      </w:divBdr>
      <w:divsChild>
        <w:div w:id="1114209411">
          <w:marLeft w:val="0"/>
          <w:marRight w:val="0"/>
          <w:marTop w:val="0"/>
          <w:marBottom w:val="0"/>
          <w:divBdr>
            <w:top w:val="none" w:sz="0" w:space="0" w:color="auto"/>
            <w:left w:val="none" w:sz="0" w:space="0" w:color="auto"/>
            <w:bottom w:val="none" w:sz="0" w:space="0" w:color="auto"/>
            <w:right w:val="none" w:sz="0" w:space="0" w:color="auto"/>
          </w:divBdr>
          <w:divsChild>
            <w:div w:id="1094471073">
              <w:marLeft w:val="0"/>
              <w:marRight w:val="0"/>
              <w:marTop w:val="0"/>
              <w:marBottom w:val="0"/>
              <w:divBdr>
                <w:top w:val="none" w:sz="0" w:space="0" w:color="auto"/>
                <w:left w:val="none" w:sz="0" w:space="0" w:color="auto"/>
                <w:bottom w:val="none" w:sz="0" w:space="0" w:color="auto"/>
                <w:right w:val="none" w:sz="0" w:space="0" w:color="auto"/>
              </w:divBdr>
              <w:divsChild>
                <w:div w:id="1530101187">
                  <w:marLeft w:val="0"/>
                  <w:marRight w:val="0"/>
                  <w:marTop w:val="0"/>
                  <w:marBottom w:val="0"/>
                  <w:divBdr>
                    <w:top w:val="none" w:sz="0" w:space="0" w:color="auto"/>
                    <w:left w:val="none" w:sz="0" w:space="0" w:color="auto"/>
                    <w:bottom w:val="none" w:sz="0" w:space="0" w:color="auto"/>
                    <w:right w:val="none" w:sz="0" w:space="0" w:color="auto"/>
                  </w:divBdr>
                  <w:divsChild>
                    <w:div w:id="718171273">
                      <w:marLeft w:val="0"/>
                      <w:marRight w:val="0"/>
                      <w:marTop w:val="0"/>
                      <w:marBottom w:val="0"/>
                      <w:divBdr>
                        <w:top w:val="none" w:sz="0" w:space="0" w:color="auto"/>
                        <w:left w:val="none" w:sz="0" w:space="0" w:color="auto"/>
                        <w:bottom w:val="none" w:sz="0" w:space="0" w:color="auto"/>
                        <w:right w:val="none" w:sz="0" w:space="0" w:color="auto"/>
                      </w:divBdr>
                      <w:divsChild>
                        <w:div w:id="9841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1145">
      <w:bodyDiv w:val="1"/>
      <w:marLeft w:val="0"/>
      <w:marRight w:val="0"/>
      <w:marTop w:val="0"/>
      <w:marBottom w:val="0"/>
      <w:divBdr>
        <w:top w:val="none" w:sz="0" w:space="0" w:color="auto"/>
        <w:left w:val="none" w:sz="0" w:space="0" w:color="auto"/>
        <w:bottom w:val="none" w:sz="0" w:space="0" w:color="auto"/>
        <w:right w:val="none" w:sz="0" w:space="0" w:color="auto"/>
      </w:divBdr>
    </w:div>
    <w:div w:id="1428498259">
      <w:bodyDiv w:val="1"/>
      <w:marLeft w:val="0"/>
      <w:marRight w:val="0"/>
      <w:marTop w:val="0"/>
      <w:marBottom w:val="0"/>
      <w:divBdr>
        <w:top w:val="none" w:sz="0" w:space="0" w:color="auto"/>
        <w:left w:val="none" w:sz="0" w:space="0" w:color="auto"/>
        <w:bottom w:val="none" w:sz="0" w:space="0" w:color="auto"/>
        <w:right w:val="none" w:sz="0" w:space="0" w:color="auto"/>
      </w:divBdr>
    </w:div>
    <w:div w:id="1454909327">
      <w:bodyDiv w:val="1"/>
      <w:marLeft w:val="0"/>
      <w:marRight w:val="0"/>
      <w:marTop w:val="0"/>
      <w:marBottom w:val="0"/>
      <w:divBdr>
        <w:top w:val="none" w:sz="0" w:space="0" w:color="auto"/>
        <w:left w:val="none" w:sz="0" w:space="0" w:color="auto"/>
        <w:bottom w:val="none" w:sz="0" w:space="0" w:color="auto"/>
        <w:right w:val="none" w:sz="0" w:space="0" w:color="auto"/>
      </w:divBdr>
      <w:divsChild>
        <w:div w:id="296617611">
          <w:marLeft w:val="0"/>
          <w:marRight w:val="0"/>
          <w:marTop w:val="0"/>
          <w:marBottom w:val="0"/>
          <w:divBdr>
            <w:top w:val="none" w:sz="0" w:space="0" w:color="auto"/>
            <w:left w:val="none" w:sz="0" w:space="0" w:color="auto"/>
            <w:bottom w:val="none" w:sz="0" w:space="0" w:color="auto"/>
            <w:right w:val="none" w:sz="0" w:space="0" w:color="auto"/>
          </w:divBdr>
        </w:div>
        <w:div w:id="2070574157">
          <w:marLeft w:val="0"/>
          <w:marRight w:val="0"/>
          <w:marTop w:val="0"/>
          <w:marBottom w:val="0"/>
          <w:divBdr>
            <w:top w:val="none" w:sz="0" w:space="0" w:color="auto"/>
            <w:left w:val="none" w:sz="0" w:space="0" w:color="auto"/>
            <w:bottom w:val="none" w:sz="0" w:space="0" w:color="auto"/>
            <w:right w:val="none" w:sz="0" w:space="0" w:color="auto"/>
          </w:divBdr>
        </w:div>
        <w:div w:id="1551460017">
          <w:marLeft w:val="0"/>
          <w:marRight w:val="0"/>
          <w:marTop w:val="0"/>
          <w:marBottom w:val="0"/>
          <w:divBdr>
            <w:top w:val="none" w:sz="0" w:space="0" w:color="auto"/>
            <w:left w:val="none" w:sz="0" w:space="0" w:color="auto"/>
            <w:bottom w:val="none" w:sz="0" w:space="0" w:color="auto"/>
            <w:right w:val="none" w:sz="0" w:space="0" w:color="auto"/>
          </w:divBdr>
        </w:div>
        <w:div w:id="863441793">
          <w:marLeft w:val="0"/>
          <w:marRight w:val="0"/>
          <w:marTop w:val="0"/>
          <w:marBottom w:val="0"/>
          <w:divBdr>
            <w:top w:val="none" w:sz="0" w:space="0" w:color="auto"/>
            <w:left w:val="none" w:sz="0" w:space="0" w:color="auto"/>
            <w:bottom w:val="none" w:sz="0" w:space="0" w:color="auto"/>
            <w:right w:val="none" w:sz="0" w:space="0" w:color="auto"/>
          </w:divBdr>
        </w:div>
      </w:divsChild>
    </w:div>
    <w:div w:id="1456829336">
      <w:bodyDiv w:val="1"/>
      <w:marLeft w:val="0"/>
      <w:marRight w:val="0"/>
      <w:marTop w:val="0"/>
      <w:marBottom w:val="0"/>
      <w:divBdr>
        <w:top w:val="none" w:sz="0" w:space="0" w:color="auto"/>
        <w:left w:val="none" w:sz="0" w:space="0" w:color="auto"/>
        <w:bottom w:val="none" w:sz="0" w:space="0" w:color="auto"/>
        <w:right w:val="none" w:sz="0" w:space="0" w:color="auto"/>
      </w:divBdr>
    </w:div>
    <w:div w:id="1488281662">
      <w:bodyDiv w:val="1"/>
      <w:marLeft w:val="0"/>
      <w:marRight w:val="0"/>
      <w:marTop w:val="0"/>
      <w:marBottom w:val="0"/>
      <w:divBdr>
        <w:top w:val="none" w:sz="0" w:space="0" w:color="auto"/>
        <w:left w:val="none" w:sz="0" w:space="0" w:color="auto"/>
        <w:bottom w:val="none" w:sz="0" w:space="0" w:color="auto"/>
        <w:right w:val="none" w:sz="0" w:space="0" w:color="auto"/>
      </w:divBdr>
      <w:divsChild>
        <w:div w:id="1189873181">
          <w:marLeft w:val="0"/>
          <w:marRight w:val="0"/>
          <w:marTop w:val="0"/>
          <w:marBottom w:val="0"/>
          <w:divBdr>
            <w:top w:val="single" w:sz="2" w:space="0" w:color="auto"/>
            <w:left w:val="single" w:sz="2" w:space="0" w:color="auto"/>
            <w:bottom w:val="single" w:sz="2" w:space="0" w:color="auto"/>
            <w:right w:val="single" w:sz="2" w:space="0" w:color="auto"/>
          </w:divBdr>
        </w:div>
        <w:div w:id="21061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508011139">
      <w:bodyDiv w:val="1"/>
      <w:marLeft w:val="0"/>
      <w:marRight w:val="0"/>
      <w:marTop w:val="0"/>
      <w:marBottom w:val="0"/>
      <w:divBdr>
        <w:top w:val="none" w:sz="0" w:space="0" w:color="auto"/>
        <w:left w:val="none" w:sz="0" w:space="0" w:color="auto"/>
        <w:bottom w:val="none" w:sz="0" w:space="0" w:color="auto"/>
        <w:right w:val="none" w:sz="0" w:space="0" w:color="auto"/>
      </w:divBdr>
    </w:div>
    <w:div w:id="1520972002">
      <w:bodyDiv w:val="1"/>
      <w:marLeft w:val="0"/>
      <w:marRight w:val="0"/>
      <w:marTop w:val="0"/>
      <w:marBottom w:val="0"/>
      <w:divBdr>
        <w:top w:val="none" w:sz="0" w:space="0" w:color="auto"/>
        <w:left w:val="none" w:sz="0" w:space="0" w:color="auto"/>
        <w:bottom w:val="none" w:sz="0" w:space="0" w:color="auto"/>
        <w:right w:val="none" w:sz="0" w:space="0" w:color="auto"/>
      </w:divBdr>
      <w:divsChild>
        <w:div w:id="253052916">
          <w:marLeft w:val="706"/>
          <w:marRight w:val="0"/>
          <w:marTop w:val="77"/>
          <w:marBottom w:val="0"/>
          <w:divBdr>
            <w:top w:val="none" w:sz="0" w:space="0" w:color="auto"/>
            <w:left w:val="none" w:sz="0" w:space="0" w:color="auto"/>
            <w:bottom w:val="none" w:sz="0" w:space="0" w:color="auto"/>
            <w:right w:val="none" w:sz="0" w:space="0" w:color="auto"/>
          </w:divBdr>
        </w:div>
        <w:div w:id="1202404005">
          <w:marLeft w:val="360"/>
          <w:marRight w:val="0"/>
          <w:marTop w:val="77"/>
          <w:marBottom w:val="0"/>
          <w:divBdr>
            <w:top w:val="none" w:sz="0" w:space="0" w:color="auto"/>
            <w:left w:val="none" w:sz="0" w:space="0" w:color="auto"/>
            <w:bottom w:val="none" w:sz="0" w:space="0" w:color="auto"/>
            <w:right w:val="none" w:sz="0" w:space="0" w:color="auto"/>
          </w:divBdr>
        </w:div>
        <w:div w:id="1300455569">
          <w:marLeft w:val="706"/>
          <w:marRight w:val="0"/>
          <w:marTop w:val="77"/>
          <w:marBottom w:val="0"/>
          <w:divBdr>
            <w:top w:val="none" w:sz="0" w:space="0" w:color="auto"/>
            <w:left w:val="none" w:sz="0" w:space="0" w:color="auto"/>
            <w:bottom w:val="none" w:sz="0" w:space="0" w:color="auto"/>
            <w:right w:val="none" w:sz="0" w:space="0" w:color="auto"/>
          </w:divBdr>
        </w:div>
        <w:div w:id="1632708130">
          <w:marLeft w:val="360"/>
          <w:marRight w:val="0"/>
          <w:marTop w:val="77"/>
          <w:marBottom w:val="0"/>
          <w:divBdr>
            <w:top w:val="none" w:sz="0" w:space="0" w:color="auto"/>
            <w:left w:val="none" w:sz="0" w:space="0" w:color="auto"/>
            <w:bottom w:val="none" w:sz="0" w:space="0" w:color="auto"/>
            <w:right w:val="none" w:sz="0" w:space="0" w:color="auto"/>
          </w:divBdr>
        </w:div>
        <w:div w:id="1974209402">
          <w:marLeft w:val="706"/>
          <w:marRight w:val="0"/>
          <w:marTop w:val="77"/>
          <w:marBottom w:val="0"/>
          <w:divBdr>
            <w:top w:val="none" w:sz="0" w:space="0" w:color="auto"/>
            <w:left w:val="none" w:sz="0" w:space="0" w:color="auto"/>
            <w:bottom w:val="none" w:sz="0" w:space="0" w:color="auto"/>
            <w:right w:val="none" w:sz="0" w:space="0" w:color="auto"/>
          </w:divBdr>
        </w:div>
      </w:divsChild>
    </w:div>
    <w:div w:id="1532262526">
      <w:bodyDiv w:val="1"/>
      <w:marLeft w:val="0"/>
      <w:marRight w:val="0"/>
      <w:marTop w:val="0"/>
      <w:marBottom w:val="0"/>
      <w:divBdr>
        <w:top w:val="none" w:sz="0" w:space="0" w:color="auto"/>
        <w:left w:val="none" w:sz="0" w:space="0" w:color="auto"/>
        <w:bottom w:val="none" w:sz="0" w:space="0" w:color="auto"/>
        <w:right w:val="none" w:sz="0" w:space="0" w:color="auto"/>
      </w:divBdr>
    </w:div>
    <w:div w:id="1572160334">
      <w:bodyDiv w:val="1"/>
      <w:marLeft w:val="0"/>
      <w:marRight w:val="0"/>
      <w:marTop w:val="0"/>
      <w:marBottom w:val="0"/>
      <w:divBdr>
        <w:top w:val="none" w:sz="0" w:space="0" w:color="auto"/>
        <w:left w:val="none" w:sz="0" w:space="0" w:color="auto"/>
        <w:bottom w:val="none" w:sz="0" w:space="0" w:color="auto"/>
        <w:right w:val="none" w:sz="0" w:space="0" w:color="auto"/>
      </w:divBdr>
    </w:div>
    <w:div w:id="1590848794">
      <w:bodyDiv w:val="1"/>
      <w:marLeft w:val="0"/>
      <w:marRight w:val="0"/>
      <w:marTop w:val="0"/>
      <w:marBottom w:val="0"/>
      <w:divBdr>
        <w:top w:val="none" w:sz="0" w:space="0" w:color="auto"/>
        <w:left w:val="none" w:sz="0" w:space="0" w:color="auto"/>
        <w:bottom w:val="none" w:sz="0" w:space="0" w:color="auto"/>
        <w:right w:val="none" w:sz="0" w:space="0" w:color="auto"/>
      </w:divBdr>
    </w:div>
    <w:div w:id="1598904515">
      <w:bodyDiv w:val="1"/>
      <w:marLeft w:val="0"/>
      <w:marRight w:val="0"/>
      <w:marTop w:val="0"/>
      <w:marBottom w:val="0"/>
      <w:divBdr>
        <w:top w:val="none" w:sz="0" w:space="0" w:color="auto"/>
        <w:left w:val="none" w:sz="0" w:space="0" w:color="auto"/>
        <w:bottom w:val="none" w:sz="0" w:space="0" w:color="auto"/>
        <w:right w:val="none" w:sz="0" w:space="0" w:color="auto"/>
      </w:divBdr>
    </w:div>
    <w:div w:id="1607035739">
      <w:bodyDiv w:val="1"/>
      <w:marLeft w:val="0"/>
      <w:marRight w:val="0"/>
      <w:marTop w:val="0"/>
      <w:marBottom w:val="0"/>
      <w:divBdr>
        <w:top w:val="none" w:sz="0" w:space="0" w:color="auto"/>
        <w:left w:val="none" w:sz="0" w:space="0" w:color="auto"/>
        <w:bottom w:val="none" w:sz="0" w:space="0" w:color="auto"/>
        <w:right w:val="none" w:sz="0" w:space="0" w:color="auto"/>
      </w:divBdr>
    </w:div>
    <w:div w:id="1627085489">
      <w:bodyDiv w:val="1"/>
      <w:marLeft w:val="0"/>
      <w:marRight w:val="0"/>
      <w:marTop w:val="0"/>
      <w:marBottom w:val="0"/>
      <w:divBdr>
        <w:top w:val="none" w:sz="0" w:space="0" w:color="auto"/>
        <w:left w:val="none" w:sz="0" w:space="0" w:color="auto"/>
        <w:bottom w:val="none" w:sz="0" w:space="0" w:color="auto"/>
        <w:right w:val="none" w:sz="0" w:space="0" w:color="auto"/>
      </w:divBdr>
      <w:divsChild>
        <w:div w:id="454174235">
          <w:marLeft w:val="360"/>
          <w:marRight w:val="0"/>
          <w:marTop w:val="115"/>
          <w:marBottom w:val="0"/>
          <w:divBdr>
            <w:top w:val="none" w:sz="0" w:space="0" w:color="auto"/>
            <w:left w:val="none" w:sz="0" w:space="0" w:color="auto"/>
            <w:bottom w:val="none" w:sz="0" w:space="0" w:color="auto"/>
            <w:right w:val="none" w:sz="0" w:space="0" w:color="auto"/>
          </w:divBdr>
        </w:div>
        <w:div w:id="557017796">
          <w:marLeft w:val="360"/>
          <w:marRight w:val="0"/>
          <w:marTop w:val="115"/>
          <w:marBottom w:val="0"/>
          <w:divBdr>
            <w:top w:val="none" w:sz="0" w:space="0" w:color="auto"/>
            <w:left w:val="none" w:sz="0" w:space="0" w:color="auto"/>
            <w:bottom w:val="none" w:sz="0" w:space="0" w:color="auto"/>
            <w:right w:val="none" w:sz="0" w:space="0" w:color="auto"/>
          </w:divBdr>
        </w:div>
        <w:div w:id="590047708">
          <w:marLeft w:val="360"/>
          <w:marRight w:val="0"/>
          <w:marTop w:val="115"/>
          <w:marBottom w:val="0"/>
          <w:divBdr>
            <w:top w:val="none" w:sz="0" w:space="0" w:color="auto"/>
            <w:left w:val="none" w:sz="0" w:space="0" w:color="auto"/>
            <w:bottom w:val="none" w:sz="0" w:space="0" w:color="auto"/>
            <w:right w:val="none" w:sz="0" w:space="0" w:color="auto"/>
          </w:divBdr>
        </w:div>
        <w:div w:id="699285581">
          <w:marLeft w:val="360"/>
          <w:marRight w:val="0"/>
          <w:marTop w:val="115"/>
          <w:marBottom w:val="0"/>
          <w:divBdr>
            <w:top w:val="none" w:sz="0" w:space="0" w:color="auto"/>
            <w:left w:val="none" w:sz="0" w:space="0" w:color="auto"/>
            <w:bottom w:val="none" w:sz="0" w:space="0" w:color="auto"/>
            <w:right w:val="none" w:sz="0" w:space="0" w:color="auto"/>
          </w:divBdr>
        </w:div>
        <w:div w:id="829179692">
          <w:marLeft w:val="360"/>
          <w:marRight w:val="0"/>
          <w:marTop w:val="115"/>
          <w:marBottom w:val="0"/>
          <w:divBdr>
            <w:top w:val="none" w:sz="0" w:space="0" w:color="auto"/>
            <w:left w:val="none" w:sz="0" w:space="0" w:color="auto"/>
            <w:bottom w:val="none" w:sz="0" w:space="0" w:color="auto"/>
            <w:right w:val="none" w:sz="0" w:space="0" w:color="auto"/>
          </w:divBdr>
        </w:div>
        <w:div w:id="1821457401">
          <w:marLeft w:val="360"/>
          <w:marRight w:val="0"/>
          <w:marTop w:val="115"/>
          <w:marBottom w:val="0"/>
          <w:divBdr>
            <w:top w:val="none" w:sz="0" w:space="0" w:color="auto"/>
            <w:left w:val="none" w:sz="0" w:space="0" w:color="auto"/>
            <w:bottom w:val="none" w:sz="0" w:space="0" w:color="auto"/>
            <w:right w:val="none" w:sz="0" w:space="0" w:color="auto"/>
          </w:divBdr>
        </w:div>
        <w:div w:id="1833444797">
          <w:marLeft w:val="360"/>
          <w:marRight w:val="0"/>
          <w:marTop w:val="115"/>
          <w:marBottom w:val="0"/>
          <w:divBdr>
            <w:top w:val="none" w:sz="0" w:space="0" w:color="auto"/>
            <w:left w:val="none" w:sz="0" w:space="0" w:color="auto"/>
            <w:bottom w:val="none" w:sz="0" w:space="0" w:color="auto"/>
            <w:right w:val="none" w:sz="0" w:space="0" w:color="auto"/>
          </w:divBdr>
        </w:div>
        <w:div w:id="1901134953">
          <w:marLeft w:val="360"/>
          <w:marRight w:val="0"/>
          <w:marTop w:val="115"/>
          <w:marBottom w:val="0"/>
          <w:divBdr>
            <w:top w:val="none" w:sz="0" w:space="0" w:color="auto"/>
            <w:left w:val="none" w:sz="0" w:space="0" w:color="auto"/>
            <w:bottom w:val="none" w:sz="0" w:space="0" w:color="auto"/>
            <w:right w:val="none" w:sz="0" w:space="0" w:color="auto"/>
          </w:divBdr>
        </w:div>
      </w:divsChild>
    </w:div>
    <w:div w:id="1635718333">
      <w:bodyDiv w:val="1"/>
      <w:marLeft w:val="0"/>
      <w:marRight w:val="0"/>
      <w:marTop w:val="0"/>
      <w:marBottom w:val="0"/>
      <w:divBdr>
        <w:top w:val="none" w:sz="0" w:space="0" w:color="auto"/>
        <w:left w:val="none" w:sz="0" w:space="0" w:color="auto"/>
        <w:bottom w:val="none" w:sz="0" w:space="0" w:color="auto"/>
        <w:right w:val="none" w:sz="0" w:space="0" w:color="auto"/>
      </w:divBdr>
    </w:div>
    <w:div w:id="1657218371">
      <w:bodyDiv w:val="1"/>
      <w:marLeft w:val="0"/>
      <w:marRight w:val="0"/>
      <w:marTop w:val="0"/>
      <w:marBottom w:val="0"/>
      <w:divBdr>
        <w:top w:val="none" w:sz="0" w:space="0" w:color="auto"/>
        <w:left w:val="none" w:sz="0" w:space="0" w:color="auto"/>
        <w:bottom w:val="none" w:sz="0" w:space="0" w:color="auto"/>
        <w:right w:val="none" w:sz="0" w:space="0" w:color="auto"/>
      </w:divBdr>
    </w:div>
    <w:div w:id="1667319486">
      <w:bodyDiv w:val="1"/>
      <w:marLeft w:val="0"/>
      <w:marRight w:val="0"/>
      <w:marTop w:val="0"/>
      <w:marBottom w:val="0"/>
      <w:divBdr>
        <w:top w:val="none" w:sz="0" w:space="0" w:color="auto"/>
        <w:left w:val="none" w:sz="0" w:space="0" w:color="auto"/>
        <w:bottom w:val="none" w:sz="0" w:space="0" w:color="auto"/>
        <w:right w:val="none" w:sz="0" w:space="0" w:color="auto"/>
      </w:divBdr>
      <w:divsChild>
        <w:div w:id="116534263">
          <w:marLeft w:val="360"/>
          <w:marRight w:val="0"/>
          <w:marTop w:val="115"/>
          <w:marBottom w:val="0"/>
          <w:divBdr>
            <w:top w:val="none" w:sz="0" w:space="0" w:color="auto"/>
            <w:left w:val="none" w:sz="0" w:space="0" w:color="auto"/>
            <w:bottom w:val="none" w:sz="0" w:space="0" w:color="auto"/>
            <w:right w:val="none" w:sz="0" w:space="0" w:color="auto"/>
          </w:divBdr>
        </w:div>
        <w:div w:id="127555946">
          <w:marLeft w:val="360"/>
          <w:marRight w:val="0"/>
          <w:marTop w:val="115"/>
          <w:marBottom w:val="0"/>
          <w:divBdr>
            <w:top w:val="none" w:sz="0" w:space="0" w:color="auto"/>
            <w:left w:val="none" w:sz="0" w:space="0" w:color="auto"/>
            <w:bottom w:val="none" w:sz="0" w:space="0" w:color="auto"/>
            <w:right w:val="none" w:sz="0" w:space="0" w:color="auto"/>
          </w:divBdr>
        </w:div>
        <w:div w:id="394200445">
          <w:marLeft w:val="360"/>
          <w:marRight w:val="0"/>
          <w:marTop w:val="115"/>
          <w:marBottom w:val="0"/>
          <w:divBdr>
            <w:top w:val="none" w:sz="0" w:space="0" w:color="auto"/>
            <w:left w:val="none" w:sz="0" w:space="0" w:color="auto"/>
            <w:bottom w:val="none" w:sz="0" w:space="0" w:color="auto"/>
            <w:right w:val="none" w:sz="0" w:space="0" w:color="auto"/>
          </w:divBdr>
        </w:div>
        <w:div w:id="950169157">
          <w:marLeft w:val="360"/>
          <w:marRight w:val="0"/>
          <w:marTop w:val="115"/>
          <w:marBottom w:val="0"/>
          <w:divBdr>
            <w:top w:val="none" w:sz="0" w:space="0" w:color="auto"/>
            <w:left w:val="none" w:sz="0" w:space="0" w:color="auto"/>
            <w:bottom w:val="none" w:sz="0" w:space="0" w:color="auto"/>
            <w:right w:val="none" w:sz="0" w:space="0" w:color="auto"/>
          </w:divBdr>
        </w:div>
        <w:div w:id="1169517533">
          <w:marLeft w:val="360"/>
          <w:marRight w:val="0"/>
          <w:marTop w:val="115"/>
          <w:marBottom w:val="0"/>
          <w:divBdr>
            <w:top w:val="none" w:sz="0" w:space="0" w:color="auto"/>
            <w:left w:val="none" w:sz="0" w:space="0" w:color="auto"/>
            <w:bottom w:val="none" w:sz="0" w:space="0" w:color="auto"/>
            <w:right w:val="none" w:sz="0" w:space="0" w:color="auto"/>
          </w:divBdr>
        </w:div>
        <w:div w:id="1929383153">
          <w:marLeft w:val="360"/>
          <w:marRight w:val="0"/>
          <w:marTop w:val="115"/>
          <w:marBottom w:val="0"/>
          <w:divBdr>
            <w:top w:val="none" w:sz="0" w:space="0" w:color="auto"/>
            <w:left w:val="none" w:sz="0" w:space="0" w:color="auto"/>
            <w:bottom w:val="none" w:sz="0" w:space="0" w:color="auto"/>
            <w:right w:val="none" w:sz="0" w:space="0" w:color="auto"/>
          </w:divBdr>
        </w:div>
      </w:divsChild>
    </w:div>
    <w:div w:id="1688824334">
      <w:bodyDiv w:val="1"/>
      <w:marLeft w:val="0"/>
      <w:marRight w:val="0"/>
      <w:marTop w:val="0"/>
      <w:marBottom w:val="0"/>
      <w:divBdr>
        <w:top w:val="none" w:sz="0" w:space="0" w:color="auto"/>
        <w:left w:val="none" w:sz="0" w:space="0" w:color="auto"/>
        <w:bottom w:val="none" w:sz="0" w:space="0" w:color="auto"/>
        <w:right w:val="none" w:sz="0" w:space="0" w:color="auto"/>
      </w:divBdr>
    </w:div>
    <w:div w:id="1699575653">
      <w:bodyDiv w:val="1"/>
      <w:marLeft w:val="0"/>
      <w:marRight w:val="0"/>
      <w:marTop w:val="0"/>
      <w:marBottom w:val="0"/>
      <w:divBdr>
        <w:top w:val="none" w:sz="0" w:space="0" w:color="auto"/>
        <w:left w:val="none" w:sz="0" w:space="0" w:color="auto"/>
        <w:bottom w:val="none" w:sz="0" w:space="0" w:color="auto"/>
        <w:right w:val="none" w:sz="0" w:space="0" w:color="auto"/>
      </w:divBdr>
    </w:div>
    <w:div w:id="1721973213">
      <w:bodyDiv w:val="1"/>
      <w:marLeft w:val="0"/>
      <w:marRight w:val="0"/>
      <w:marTop w:val="0"/>
      <w:marBottom w:val="0"/>
      <w:divBdr>
        <w:top w:val="none" w:sz="0" w:space="0" w:color="auto"/>
        <w:left w:val="none" w:sz="0" w:space="0" w:color="auto"/>
        <w:bottom w:val="none" w:sz="0" w:space="0" w:color="auto"/>
        <w:right w:val="none" w:sz="0" w:space="0" w:color="auto"/>
      </w:divBdr>
    </w:div>
    <w:div w:id="1727561152">
      <w:bodyDiv w:val="1"/>
      <w:marLeft w:val="0"/>
      <w:marRight w:val="0"/>
      <w:marTop w:val="0"/>
      <w:marBottom w:val="0"/>
      <w:divBdr>
        <w:top w:val="none" w:sz="0" w:space="0" w:color="auto"/>
        <w:left w:val="none" w:sz="0" w:space="0" w:color="auto"/>
        <w:bottom w:val="none" w:sz="0" w:space="0" w:color="auto"/>
        <w:right w:val="none" w:sz="0" w:space="0" w:color="auto"/>
      </w:divBdr>
      <w:divsChild>
        <w:div w:id="74787482">
          <w:marLeft w:val="0"/>
          <w:marRight w:val="0"/>
          <w:marTop w:val="0"/>
          <w:marBottom w:val="0"/>
          <w:divBdr>
            <w:top w:val="none" w:sz="0" w:space="0" w:color="auto"/>
            <w:left w:val="none" w:sz="0" w:space="0" w:color="auto"/>
            <w:bottom w:val="none" w:sz="0" w:space="0" w:color="auto"/>
            <w:right w:val="none" w:sz="0" w:space="0" w:color="auto"/>
          </w:divBdr>
        </w:div>
        <w:div w:id="480774221">
          <w:marLeft w:val="0"/>
          <w:marRight w:val="0"/>
          <w:marTop w:val="0"/>
          <w:marBottom w:val="0"/>
          <w:divBdr>
            <w:top w:val="none" w:sz="0" w:space="0" w:color="auto"/>
            <w:left w:val="none" w:sz="0" w:space="0" w:color="auto"/>
            <w:bottom w:val="none" w:sz="0" w:space="0" w:color="auto"/>
            <w:right w:val="none" w:sz="0" w:space="0" w:color="auto"/>
          </w:divBdr>
          <w:divsChild>
            <w:div w:id="13883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888">
      <w:bodyDiv w:val="1"/>
      <w:marLeft w:val="0"/>
      <w:marRight w:val="0"/>
      <w:marTop w:val="0"/>
      <w:marBottom w:val="0"/>
      <w:divBdr>
        <w:top w:val="none" w:sz="0" w:space="0" w:color="auto"/>
        <w:left w:val="none" w:sz="0" w:space="0" w:color="auto"/>
        <w:bottom w:val="none" w:sz="0" w:space="0" w:color="auto"/>
        <w:right w:val="none" w:sz="0" w:space="0" w:color="auto"/>
      </w:divBdr>
    </w:div>
    <w:div w:id="1830366962">
      <w:bodyDiv w:val="1"/>
      <w:marLeft w:val="0"/>
      <w:marRight w:val="0"/>
      <w:marTop w:val="0"/>
      <w:marBottom w:val="0"/>
      <w:divBdr>
        <w:top w:val="none" w:sz="0" w:space="0" w:color="auto"/>
        <w:left w:val="none" w:sz="0" w:space="0" w:color="auto"/>
        <w:bottom w:val="none" w:sz="0" w:space="0" w:color="auto"/>
        <w:right w:val="none" w:sz="0" w:space="0" w:color="auto"/>
      </w:divBdr>
    </w:div>
    <w:div w:id="1857427811">
      <w:bodyDiv w:val="1"/>
      <w:marLeft w:val="0"/>
      <w:marRight w:val="0"/>
      <w:marTop w:val="0"/>
      <w:marBottom w:val="0"/>
      <w:divBdr>
        <w:top w:val="none" w:sz="0" w:space="0" w:color="auto"/>
        <w:left w:val="none" w:sz="0" w:space="0" w:color="auto"/>
        <w:bottom w:val="none" w:sz="0" w:space="0" w:color="auto"/>
        <w:right w:val="none" w:sz="0" w:space="0" w:color="auto"/>
      </w:divBdr>
    </w:div>
    <w:div w:id="1873879431">
      <w:bodyDiv w:val="1"/>
      <w:marLeft w:val="0"/>
      <w:marRight w:val="0"/>
      <w:marTop w:val="0"/>
      <w:marBottom w:val="0"/>
      <w:divBdr>
        <w:top w:val="none" w:sz="0" w:space="0" w:color="auto"/>
        <w:left w:val="none" w:sz="0" w:space="0" w:color="auto"/>
        <w:bottom w:val="none" w:sz="0" w:space="0" w:color="auto"/>
        <w:right w:val="none" w:sz="0" w:space="0" w:color="auto"/>
      </w:divBdr>
      <w:divsChild>
        <w:div w:id="80640870">
          <w:marLeft w:val="547"/>
          <w:marRight w:val="0"/>
          <w:marTop w:val="67"/>
          <w:marBottom w:val="0"/>
          <w:divBdr>
            <w:top w:val="none" w:sz="0" w:space="0" w:color="auto"/>
            <w:left w:val="none" w:sz="0" w:space="0" w:color="auto"/>
            <w:bottom w:val="none" w:sz="0" w:space="0" w:color="auto"/>
            <w:right w:val="none" w:sz="0" w:space="0" w:color="auto"/>
          </w:divBdr>
        </w:div>
        <w:div w:id="118686686">
          <w:marLeft w:val="547"/>
          <w:marRight w:val="0"/>
          <w:marTop w:val="67"/>
          <w:marBottom w:val="0"/>
          <w:divBdr>
            <w:top w:val="none" w:sz="0" w:space="0" w:color="auto"/>
            <w:left w:val="none" w:sz="0" w:space="0" w:color="auto"/>
            <w:bottom w:val="none" w:sz="0" w:space="0" w:color="auto"/>
            <w:right w:val="none" w:sz="0" w:space="0" w:color="auto"/>
          </w:divBdr>
        </w:div>
        <w:div w:id="201674244">
          <w:marLeft w:val="893"/>
          <w:marRight w:val="0"/>
          <w:marTop w:val="67"/>
          <w:marBottom w:val="0"/>
          <w:divBdr>
            <w:top w:val="none" w:sz="0" w:space="0" w:color="auto"/>
            <w:left w:val="none" w:sz="0" w:space="0" w:color="auto"/>
            <w:bottom w:val="none" w:sz="0" w:space="0" w:color="auto"/>
            <w:right w:val="none" w:sz="0" w:space="0" w:color="auto"/>
          </w:divBdr>
        </w:div>
        <w:div w:id="847139389">
          <w:marLeft w:val="547"/>
          <w:marRight w:val="0"/>
          <w:marTop w:val="67"/>
          <w:marBottom w:val="0"/>
          <w:divBdr>
            <w:top w:val="none" w:sz="0" w:space="0" w:color="auto"/>
            <w:left w:val="none" w:sz="0" w:space="0" w:color="auto"/>
            <w:bottom w:val="none" w:sz="0" w:space="0" w:color="auto"/>
            <w:right w:val="none" w:sz="0" w:space="0" w:color="auto"/>
          </w:divBdr>
        </w:div>
        <w:div w:id="917788687">
          <w:marLeft w:val="893"/>
          <w:marRight w:val="0"/>
          <w:marTop w:val="67"/>
          <w:marBottom w:val="0"/>
          <w:divBdr>
            <w:top w:val="none" w:sz="0" w:space="0" w:color="auto"/>
            <w:left w:val="none" w:sz="0" w:space="0" w:color="auto"/>
            <w:bottom w:val="none" w:sz="0" w:space="0" w:color="auto"/>
            <w:right w:val="none" w:sz="0" w:space="0" w:color="auto"/>
          </w:divBdr>
        </w:div>
        <w:div w:id="1312174378">
          <w:marLeft w:val="547"/>
          <w:marRight w:val="0"/>
          <w:marTop w:val="67"/>
          <w:marBottom w:val="0"/>
          <w:divBdr>
            <w:top w:val="none" w:sz="0" w:space="0" w:color="auto"/>
            <w:left w:val="none" w:sz="0" w:space="0" w:color="auto"/>
            <w:bottom w:val="none" w:sz="0" w:space="0" w:color="auto"/>
            <w:right w:val="none" w:sz="0" w:space="0" w:color="auto"/>
          </w:divBdr>
        </w:div>
        <w:div w:id="1641154458">
          <w:marLeft w:val="893"/>
          <w:marRight w:val="0"/>
          <w:marTop w:val="67"/>
          <w:marBottom w:val="0"/>
          <w:divBdr>
            <w:top w:val="none" w:sz="0" w:space="0" w:color="auto"/>
            <w:left w:val="none" w:sz="0" w:space="0" w:color="auto"/>
            <w:bottom w:val="none" w:sz="0" w:space="0" w:color="auto"/>
            <w:right w:val="none" w:sz="0" w:space="0" w:color="auto"/>
          </w:divBdr>
        </w:div>
        <w:div w:id="1760129675">
          <w:marLeft w:val="893"/>
          <w:marRight w:val="0"/>
          <w:marTop w:val="67"/>
          <w:marBottom w:val="0"/>
          <w:divBdr>
            <w:top w:val="none" w:sz="0" w:space="0" w:color="auto"/>
            <w:left w:val="none" w:sz="0" w:space="0" w:color="auto"/>
            <w:bottom w:val="none" w:sz="0" w:space="0" w:color="auto"/>
            <w:right w:val="none" w:sz="0" w:space="0" w:color="auto"/>
          </w:divBdr>
        </w:div>
      </w:divsChild>
    </w:div>
    <w:div w:id="1881745937">
      <w:bodyDiv w:val="1"/>
      <w:marLeft w:val="0"/>
      <w:marRight w:val="0"/>
      <w:marTop w:val="0"/>
      <w:marBottom w:val="0"/>
      <w:divBdr>
        <w:top w:val="none" w:sz="0" w:space="0" w:color="auto"/>
        <w:left w:val="none" w:sz="0" w:space="0" w:color="auto"/>
        <w:bottom w:val="none" w:sz="0" w:space="0" w:color="auto"/>
        <w:right w:val="none" w:sz="0" w:space="0" w:color="auto"/>
      </w:divBdr>
      <w:divsChild>
        <w:div w:id="19285179">
          <w:marLeft w:val="1080"/>
          <w:marRight w:val="0"/>
          <w:marTop w:val="38"/>
          <w:marBottom w:val="0"/>
          <w:divBdr>
            <w:top w:val="none" w:sz="0" w:space="0" w:color="auto"/>
            <w:left w:val="none" w:sz="0" w:space="0" w:color="auto"/>
            <w:bottom w:val="none" w:sz="0" w:space="0" w:color="auto"/>
            <w:right w:val="none" w:sz="0" w:space="0" w:color="auto"/>
          </w:divBdr>
        </w:div>
        <w:div w:id="94401554">
          <w:marLeft w:val="360"/>
          <w:marRight w:val="0"/>
          <w:marTop w:val="38"/>
          <w:marBottom w:val="0"/>
          <w:divBdr>
            <w:top w:val="none" w:sz="0" w:space="0" w:color="auto"/>
            <w:left w:val="none" w:sz="0" w:space="0" w:color="auto"/>
            <w:bottom w:val="none" w:sz="0" w:space="0" w:color="auto"/>
            <w:right w:val="none" w:sz="0" w:space="0" w:color="auto"/>
          </w:divBdr>
        </w:div>
        <w:div w:id="97872559">
          <w:marLeft w:val="1440"/>
          <w:marRight w:val="0"/>
          <w:marTop w:val="38"/>
          <w:marBottom w:val="0"/>
          <w:divBdr>
            <w:top w:val="none" w:sz="0" w:space="0" w:color="auto"/>
            <w:left w:val="none" w:sz="0" w:space="0" w:color="auto"/>
            <w:bottom w:val="none" w:sz="0" w:space="0" w:color="auto"/>
            <w:right w:val="none" w:sz="0" w:space="0" w:color="auto"/>
          </w:divBdr>
        </w:div>
        <w:div w:id="181289908">
          <w:marLeft w:val="1440"/>
          <w:marRight w:val="0"/>
          <w:marTop w:val="38"/>
          <w:marBottom w:val="0"/>
          <w:divBdr>
            <w:top w:val="none" w:sz="0" w:space="0" w:color="auto"/>
            <w:left w:val="none" w:sz="0" w:space="0" w:color="auto"/>
            <w:bottom w:val="none" w:sz="0" w:space="0" w:color="auto"/>
            <w:right w:val="none" w:sz="0" w:space="0" w:color="auto"/>
          </w:divBdr>
        </w:div>
        <w:div w:id="403064223">
          <w:marLeft w:val="706"/>
          <w:marRight w:val="0"/>
          <w:marTop w:val="38"/>
          <w:marBottom w:val="0"/>
          <w:divBdr>
            <w:top w:val="none" w:sz="0" w:space="0" w:color="auto"/>
            <w:left w:val="none" w:sz="0" w:space="0" w:color="auto"/>
            <w:bottom w:val="none" w:sz="0" w:space="0" w:color="auto"/>
            <w:right w:val="none" w:sz="0" w:space="0" w:color="auto"/>
          </w:divBdr>
        </w:div>
        <w:div w:id="405496899">
          <w:marLeft w:val="360"/>
          <w:marRight w:val="0"/>
          <w:marTop w:val="38"/>
          <w:marBottom w:val="0"/>
          <w:divBdr>
            <w:top w:val="none" w:sz="0" w:space="0" w:color="auto"/>
            <w:left w:val="none" w:sz="0" w:space="0" w:color="auto"/>
            <w:bottom w:val="none" w:sz="0" w:space="0" w:color="auto"/>
            <w:right w:val="none" w:sz="0" w:space="0" w:color="auto"/>
          </w:divBdr>
        </w:div>
        <w:div w:id="510535512">
          <w:marLeft w:val="1080"/>
          <w:marRight w:val="0"/>
          <w:marTop w:val="38"/>
          <w:marBottom w:val="0"/>
          <w:divBdr>
            <w:top w:val="none" w:sz="0" w:space="0" w:color="auto"/>
            <w:left w:val="none" w:sz="0" w:space="0" w:color="auto"/>
            <w:bottom w:val="none" w:sz="0" w:space="0" w:color="auto"/>
            <w:right w:val="none" w:sz="0" w:space="0" w:color="auto"/>
          </w:divBdr>
        </w:div>
        <w:div w:id="608702814">
          <w:marLeft w:val="1080"/>
          <w:marRight w:val="0"/>
          <w:marTop w:val="38"/>
          <w:marBottom w:val="0"/>
          <w:divBdr>
            <w:top w:val="none" w:sz="0" w:space="0" w:color="auto"/>
            <w:left w:val="none" w:sz="0" w:space="0" w:color="auto"/>
            <w:bottom w:val="none" w:sz="0" w:space="0" w:color="auto"/>
            <w:right w:val="none" w:sz="0" w:space="0" w:color="auto"/>
          </w:divBdr>
        </w:div>
        <w:div w:id="634993672">
          <w:marLeft w:val="1080"/>
          <w:marRight w:val="0"/>
          <w:marTop w:val="38"/>
          <w:marBottom w:val="0"/>
          <w:divBdr>
            <w:top w:val="none" w:sz="0" w:space="0" w:color="auto"/>
            <w:left w:val="none" w:sz="0" w:space="0" w:color="auto"/>
            <w:bottom w:val="none" w:sz="0" w:space="0" w:color="auto"/>
            <w:right w:val="none" w:sz="0" w:space="0" w:color="auto"/>
          </w:divBdr>
        </w:div>
        <w:div w:id="644284747">
          <w:marLeft w:val="1080"/>
          <w:marRight w:val="0"/>
          <w:marTop w:val="38"/>
          <w:marBottom w:val="0"/>
          <w:divBdr>
            <w:top w:val="none" w:sz="0" w:space="0" w:color="auto"/>
            <w:left w:val="none" w:sz="0" w:space="0" w:color="auto"/>
            <w:bottom w:val="none" w:sz="0" w:space="0" w:color="auto"/>
            <w:right w:val="none" w:sz="0" w:space="0" w:color="auto"/>
          </w:divBdr>
        </w:div>
        <w:div w:id="685638656">
          <w:marLeft w:val="1440"/>
          <w:marRight w:val="0"/>
          <w:marTop w:val="38"/>
          <w:marBottom w:val="0"/>
          <w:divBdr>
            <w:top w:val="none" w:sz="0" w:space="0" w:color="auto"/>
            <w:left w:val="none" w:sz="0" w:space="0" w:color="auto"/>
            <w:bottom w:val="none" w:sz="0" w:space="0" w:color="auto"/>
            <w:right w:val="none" w:sz="0" w:space="0" w:color="auto"/>
          </w:divBdr>
        </w:div>
        <w:div w:id="749349715">
          <w:marLeft w:val="1440"/>
          <w:marRight w:val="0"/>
          <w:marTop w:val="38"/>
          <w:marBottom w:val="0"/>
          <w:divBdr>
            <w:top w:val="none" w:sz="0" w:space="0" w:color="auto"/>
            <w:left w:val="none" w:sz="0" w:space="0" w:color="auto"/>
            <w:bottom w:val="none" w:sz="0" w:space="0" w:color="auto"/>
            <w:right w:val="none" w:sz="0" w:space="0" w:color="auto"/>
          </w:divBdr>
        </w:div>
        <w:div w:id="834147561">
          <w:marLeft w:val="706"/>
          <w:marRight w:val="0"/>
          <w:marTop w:val="38"/>
          <w:marBottom w:val="0"/>
          <w:divBdr>
            <w:top w:val="none" w:sz="0" w:space="0" w:color="auto"/>
            <w:left w:val="none" w:sz="0" w:space="0" w:color="auto"/>
            <w:bottom w:val="none" w:sz="0" w:space="0" w:color="auto"/>
            <w:right w:val="none" w:sz="0" w:space="0" w:color="auto"/>
          </w:divBdr>
        </w:div>
        <w:div w:id="930158112">
          <w:marLeft w:val="706"/>
          <w:marRight w:val="0"/>
          <w:marTop w:val="38"/>
          <w:marBottom w:val="0"/>
          <w:divBdr>
            <w:top w:val="none" w:sz="0" w:space="0" w:color="auto"/>
            <w:left w:val="none" w:sz="0" w:space="0" w:color="auto"/>
            <w:bottom w:val="none" w:sz="0" w:space="0" w:color="auto"/>
            <w:right w:val="none" w:sz="0" w:space="0" w:color="auto"/>
          </w:divBdr>
        </w:div>
        <w:div w:id="999893900">
          <w:marLeft w:val="1080"/>
          <w:marRight w:val="0"/>
          <w:marTop w:val="38"/>
          <w:marBottom w:val="0"/>
          <w:divBdr>
            <w:top w:val="none" w:sz="0" w:space="0" w:color="auto"/>
            <w:left w:val="none" w:sz="0" w:space="0" w:color="auto"/>
            <w:bottom w:val="none" w:sz="0" w:space="0" w:color="auto"/>
            <w:right w:val="none" w:sz="0" w:space="0" w:color="auto"/>
          </w:divBdr>
        </w:div>
        <w:div w:id="1113552430">
          <w:marLeft w:val="1080"/>
          <w:marRight w:val="0"/>
          <w:marTop w:val="38"/>
          <w:marBottom w:val="0"/>
          <w:divBdr>
            <w:top w:val="none" w:sz="0" w:space="0" w:color="auto"/>
            <w:left w:val="none" w:sz="0" w:space="0" w:color="auto"/>
            <w:bottom w:val="none" w:sz="0" w:space="0" w:color="auto"/>
            <w:right w:val="none" w:sz="0" w:space="0" w:color="auto"/>
          </w:divBdr>
        </w:div>
        <w:div w:id="1116558919">
          <w:marLeft w:val="1080"/>
          <w:marRight w:val="0"/>
          <w:marTop w:val="38"/>
          <w:marBottom w:val="0"/>
          <w:divBdr>
            <w:top w:val="none" w:sz="0" w:space="0" w:color="auto"/>
            <w:left w:val="none" w:sz="0" w:space="0" w:color="auto"/>
            <w:bottom w:val="none" w:sz="0" w:space="0" w:color="auto"/>
            <w:right w:val="none" w:sz="0" w:space="0" w:color="auto"/>
          </w:divBdr>
        </w:div>
        <w:div w:id="1290207670">
          <w:marLeft w:val="706"/>
          <w:marRight w:val="0"/>
          <w:marTop w:val="38"/>
          <w:marBottom w:val="0"/>
          <w:divBdr>
            <w:top w:val="none" w:sz="0" w:space="0" w:color="auto"/>
            <w:left w:val="none" w:sz="0" w:space="0" w:color="auto"/>
            <w:bottom w:val="none" w:sz="0" w:space="0" w:color="auto"/>
            <w:right w:val="none" w:sz="0" w:space="0" w:color="auto"/>
          </w:divBdr>
        </w:div>
        <w:div w:id="1301492972">
          <w:marLeft w:val="1080"/>
          <w:marRight w:val="0"/>
          <w:marTop w:val="38"/>
          <w:marBottom w:val="0"/>
          <w:divBdr>
            <w:top w:val="none" w:sz="0" w:space="0" w:color="auto"/>
            <w:left w:val="none" w:sz="0" w:space="0" w:color="auto"/>
            <w:bottom w:val="none" w:sz="0" w:space="0" w:color="auto"/>
            <w:right w:val="none" w:sz="0" w:space="0" w:color="auto"/>
          </w:divBdr>
        </w:div>
        <w:div w:id="1606578289">
          <w:marLeft w:val="1440"/>
          <w:marRight w:val="0"/>
          <w:marTop w:val="38"/>
          <w:marBottom w:val="0"/>
          <w:divBdr>
            <w:top w:val="none" w:sz="0" w:space="0" w:color="auto"/>
            <w:left w:val="none" w:sz="0" w:space="0" w:color="auto"/>
            <w:bottom w:val="none" w:sz="0" w:space="0" w:color="auto"/>
            <w:right w:val="none" w:sz="0" w:space="0" w:color="auto"/>
          </w:divBdr>
        </w:div>
        <w:div w:id="1712268535">
          <w:marLeft w:val="1080"/>
          <w:marRight w:val="0"/>
          <w:marTop w:val="38"/>
          <w:marBottom w:val="0"/>
          <w:divBdr>
            <w:top w:val="none" w:sz="0" w:space="0" w:color="auto"/>
            <w:left w:val="none" w:sz="0" w:space="0" w:color="auto"/>
            <w:bottom w:val="none" w:sz="0" w:space="0" w:color="auto"/>
            <w:right w:val="none" w:sz="0" w:space="0" w:color="auto"/>
          </w:divBdr>
        </w:div>
        <w:div w:id="1836071711">
          <w:marLeft w:val="1440"/>
          <w:marRight w:val="0"/>
          <w:marTop w:val="38"/>
          <w:marBottom w:val="0"/>
          <w:divBdr>
            <w:top w:val="none" w:sz="0" w:space="0" w:color="auto"/>
            <w:left w:val="none" w:sz="0" w:space="0" w:color="auto"/>
            <w:bottom w:val="none" w:sz="0" w:space="0" w:color="auto"/>
            <w:right w:val="none" w:sz="0" w:space="0" w:color="auto"/>
          </w:divBdr>
        </w:div>
        <w:div w:id="1920555018">
          <w:marLeft w:val="706"/>
          <w:marRight w:val="0"/>
          <w:marTop w:val="38"/>
          <w:marBottom w:val="0"/>
          <w:divBdr>
            <w:top w:val="none" w:sz="0" w:space="0" w:color="auto"/>
            <w:left w:val="none" w:sz="0" w:space="0" w:color="auto"/>
            <w:bottom w:val="none" w:sz="0" w:space="0" w:color="auto"/>
            <w:right w:val="none" w:sz="0" w:space="0" w:color="auto"/>
          </w:divBdr>
        </w:div>
        <w:div w:id="1957903942">
          <w:marLeft w:val="1080"/>
          <w:marRight w:val="0"/>
          <w:marTop w:val="38"/>
          <w:marBottom w:val="0"/>
          <w:divBdr>
            <w:top w:val="none" w:sz="0" w:space="0" w:color="auto"/>
            <w:left w:val="none" w:sz="0" w:space="0" w:color="auto"/>
            <w:bottom w:val="none" w:sz="0" w:space="0" w:color="auto"/>
            <w:right w:val="none" w:sz="0" w:space="0" w:color="auto"/>
          </w:divBdr>
        </w:div>
        <w:div w:id="1979259548">
          <w:marLeft w:val="706"/>
          <w:marRight w:val="0"/>
          <w:marTop w:val="38"/>
          <w:marBottom w:val="0"/>
          <w:divBdr>
            <w:top w:val="none" w:sz="0" w:space="0" w:color="auto"/>
            <w:left w:val="none" w:sz="0" w:space="0" w:color="auto"/>
            <w:bottom w:val="none" w:sz="0" w:space="0" w:color="auto"/>
            <w:right w:val="none" w:sz="0" w:space="0" w:color="auto"/>
          </w:divBdr>
        </w:div>
      </w:divsChild>
    </w:div>
    <w:div w:id="1939635964">
      <w:bodyDiv w:val="1"/>
      <w:marLeft w:val="0"/>
      <w:marRight w:val="0"/>
      <w:marTop w:val="0"/>
      <w:marBottom w:val="0"/>
      <w:divBdr>
        <w:top w:val="none" w:sz="0" w:space="0" w:color="auto"/>
        <w:left w:val="none" w:sz="0" w:space="0" w:color="auto"/>
        <w:bottom w:val="none" w:sz="0" w:space="0" w:color="auto"/>
        <w:right w:val="none" w:sz="0" w:space="0" w:color="auto"/>
      </w:divBdr>
    </w:div>
    <w:div w:id="1952778168">
      <w:bodyDiv w:val="1"/>
      <w:marLeft w:val="0"/>
      <w:marRight w:val="0"/>
      <w:marTop w:val="0"/>
      <w:marBottom w:val="0"/>
      <w:divBdr>
        <w:top w:val="none" w:sz="0" w:space="0" w:color="auto"/>
        <w:left w:val="none" w:sz="0" w:space="0" w:color="auto"/>
        <w:bottom w:val="none" w:sz="0" w:space="0" w:color="auto"/>
        <w:right w:val="none" w:sz="0" w:space="0" w:color="auto"/>
      </w:divBdr>
    </w:div>
    <w:div w:id="1969891553">
      <w:bodyDiv w:val="1"/>
      <w:marLeft w:val="0"/>
      <w:marRight w:val="0"/>
      <w:marTop w:val="0"/>
      <w:marBottom w:val="0"/>
      <w:divBdr>
        <w:top w:val="none" w:sz="0" w:space="0" w:color="auto"/>
        <w:left w:val="none" w:sz="0" w:space="0" w:color="auto"/>
        <w:bottom w:val="none" w:sz="0" w:space="0" w:color="auto"/>
        <w:right w:val="none" w:sz="0" w:space="0" w:color="auto"/>
      </w:divBdr>
    </w:div>
    <w:div w:id="1975327658">
      <w:bodyDiv w:val="1"/>
      <w:marLeft w:val="0"/>
      <w:marRight w:val="0"/>
      <w:marTop w:val="0"/>
      <w:marBottom w:val="0"/>
      <w:divBdr>
        <w:top w:val="none" w:sz="0" w:space="0" w:color="auto"/>
        <w:left w:val="none" w:sz="0" w:space="0" w:color="auto"/>
        <w:bottom w:val="none" w:sz="0" w:space="0" w:color="auto"/>
        <w:right w:val="none" w:sz="0" w:space="0" w:color="auto"/>
      </w:divBdr>
    </w:div>
    <w:div w:id="1978028279">
      <w:bodyDiv w:val="1"/>
      <w:marLeft w:val="0"/>
      <w:marRight w:val="0"/>
      <w:marTop w:val="0"/>
      <w:marBottom w:val="0"/>
      <w:divBdr>
        <w:top w:val="none" w:sz="0" w:space="0" w:color="auto"/>
        <w:left w:val="none" w:sz="0" w:space="0" w:color="auto"/>
        <w:bottom w:val="none" w:sz="0" w:space="0" w:color="auto"/>
        <w:right w:val="none" w:sz="0" w:space="0" w:color="auto"/>
      </w:divBdr>
    </w:div>
    <w:div w:id="1983194815">
      <w:bodyDiv w:val="1"/>
      <w:marLeft w:val="0"/>
      <w:marRight w:val="0"/>
      <w:marTop w:val="0"/>
      <w:marBottom w:val="0"/>
      <w:divBdr>
        <w:top w:val="none" w:sz="0" w:space="0" w:color="auto"/>
        <w:left w:val="none" w:sz="0" w:space="0" w:color="auto"/>
        <w:bottom w:val="none" w:sz="0" w:space="0" w:color="auto"/>
        <w:right w:val="none" w:sz="0" w:space="0" w:color="auto"/>
      </w:divBdr>
    </w:div>
    <w:div w:id="1996295896">
      <w:bodyDiv w:val="1"/>
      <w:marLeft w:val="0"/>
      <w:marRight w:val="0"/>
      <w:marTop w:val="0"/>
      <w:marBottom w:val="0"/>
      <w:divBdr>
        <w:top w:val="none" w:sz="0" w:space="0" w:color="auto"/>
        <w:left w:val="none" w:sz="0" w:space="0" w:color="auto"/>
        <w:bottom w:val="none" w:sz="0" w:space="0" w:color="auto"/>
        <w:right w:val="none" w:sz="0" w:space="0" w:color="auto"/>
      </w:divBdr>
      <w:divsChild>
        <w:div w:id="193347098">
          <w:marLeft w:val="893"/>
          <w:marRight w:val="0"/>
          <w:marTop w:val="77"/>
          <w:marBottom w:val="0"/>
          <w:divBdr>
            <w:top w:val="none" w:sz="0" w:space="0" w:color="auto"/>
            <w:left w:val="none" w:sz="0" w:space="0" w:color="auto"/>
            <w:bottom w:val="none" w:sz="0" w:space="0" w:color="auto"/>
            <w:right w:val="none" w:sz="0" w:space="0" w:color="auto"/>
          </w:divBdr>
        </w:div>
        <w:div w:id="243343948">
          <w:marLeft w:val="893"/>
          <w:marRight w:val="0"/>
          <w:marTop w:val="77"/>
          <w:marBottom w:val="0"/>
          <w:divBdr>
            <w:top w:val="none" w:sz="0" w:space="0" w:color="auto"/>
            <w:left w:val="none" w:sz="0" w:space="0" w:color="auto"/>
            <w:bottom w:val="none" w:sz="0" w:space="0" w:color="auto"/>
            <w:right w:val="none" w:sz="0" w:space="0" w:color="auto"/>
          </w:divBdr>
        </w:div>
        <w:div w:id="297996266">
          <w:marLeft w:val="893"/>
          <w:marRight w:val="0"/>
          <w:marTop w:val="77"/>
          <w:marBottom w:val="0"/>
          <w:divBdr>
            <w:top w:val="none" w:sz="0" w:space="0" w:color="auto"/>
            <w:left w:val="none" w:sz="0" w:space="0" w:color="auto"/>
            <w:bottom w:val="none" w:sz="0" w:space="0" w:color="auto"/>
            <w:right w:val="none" w:sz="0" w:space="0" w:color="auto"/>
          </w:divBdr>
        </w:div>
        <w:div w:id="553084935">
          <w:marLeft w:val="893"/>
          <w:marRight w:val="0"/>
          <w:marTop w:val="77"/>
          <w:marBottom w:val="0"/>
          <w:divBdr>
            <w:top w:val="none" w:sz="0" w:space="0" w:color="auto"/>
            <w:left w:val="none" w:sz="0" w:space="0" w:color="auto"/>
            <w:bottom w:val="none" w:sz="0" w:space="0" w:color="auto"/>
            <w:right w:val="none" w:sz="0" w:space="0" w:color="auto"/>
          </w:divBdr>
        </w:div>
        <w:div w:id="812940697">
          <w:marLeft w:val="547"/>
          <w:marRight w:val="0"/>
          <w:marTop w:val="77"/>
          <w:marBottom w:val="0"/>
          <w:divBdr>
            <w:top w:val="none" w:sz="0" w:space="0" w:color="auto"/>
            <w:left w:val="none" w:sz="0" w:space="0" w:color="auto"/>
            <w:bottom w:val="none" w:sz="0" w:space="0" w:color="auto"/>
            <w:right w:val="none" w:sz="0" w:space="0" w:color="auto"/>
          </w:divBdr>
        </w:div>
        <w:div w:id="1124467305">
          <w:marLeft w:val="893"/>
          <w:marRight w:val="0"/>
          <w:marTop w:val="77"/>
          <w:marBottom w:val="0"/>
          <w:divBdr>
            <w:top w:val="none" w:sz="0" w:space="0" w:color="auto"/>
            <w:left w:val="none" w:sz="0" w:space="0" w:color="auto"/>
            <w:bottom w:val="none" w:sz="0" w:space="0" w:color="auto"/>
            <w:right w:val="none" w:sz="0" w:space="0" w:color="auto"/>
          </w:divBdr>
        </w:div>
        <w:div w:id="1291862472">
          <w:marLeft w:val="547"/>
          <w:marRight w:val="0"/>
          <w:marTop w:val="77"/>
          <w:marBottom w:val="0"/>
          <w:divBdr>
            <w:top w:val="none" w:sz="0" w:space="0" w:color="auto"/>
            <w:left w:val="none" w:sz="0" w:space="0" w:color="auto"/>
            <w:bottom w:val="none" w:sz="0" w:space="0" w:color="auto"/>
            <w:right w:val="none" w:sz="0" w:space="0" w:color="auto"/>
          </w:divBdr>
        </w:div>
        <w:div w:id="1312252167">
          <w:marLeft w:val="893"/>
          <w:marRight w:val="0"/>
          <w:marTop w:val="77"/>
          <w:marBottom w:val="0"/>
          <w:divBdr>
            <w:top w:val="none" w:sz="0" w:space="0" w:color="auto"/>
            <w:left w:val="none" w:sz="0" w:space="0" w:color="auto"/>
            <w:bottom w:val="none" w:sz="0" w:space="0" w:color="auto"/>
            <w:right w:val="none" w:sz="0" w:space="0" w:color="auto"/>
          </w:divBdr>
        </w:div>
      </w:divsChild>
    </w:div>
    <w:div w:id="2024744725">
      <w:bodyDiv w:val="1"/>
      <w:marLeft w:val="0"/>
      <w:marRight w:val="0"/>
      <w:marTop w:val="0"/>
      <w:marBottom w:val="0"/>
      <w:divBdr>
        <w:top w:val="none" w:sz="0" w:space="0" w:color="auto"/>
        <w:left w:val="none" w:sz="0" w:space="0" w:color="auto"/>
        <w:bottom w:val="none" w:sz="0" w:space="0" w:color="auto"/>
        <w:right w:val="none" w:sz="0" w:space="0" w:color="auto"/>
      </w:divBdr>
    </w:div>
    <w:div w:id="2055350155">
      <w:bodyDiv w:val="1"/>
      <w:marLeft w:val="0"/>
      <w:marRight w:val="0"/>
      <w:marTop w:val="0"/>
      <w:marBottom w:val="0"/>
      <w:divBdr>
        <w:top w:val="none" w:sz="0" w:space="0" w:color="auto"/>
        <w:left w:val="none" w:sz="0" w:space="0" w:color="auto"/>
        <w:bottom w:val="none" w:sz="0" w:space="0" w:color="auto"/>
        <w:right w:val="none" w:sz="0" w:space="0" w:color="auto"/>
      </w:divBdr>
    </w:div>
    <w:div w:id="2061440602">
      <w:bodyDiv w:val="1"/>
      <w:marLeft w:val="0"/>
      <w:marRight w:val="0"/>
      <w:marTop w:val="0"/>
      <w:marBottom w:val="0"/>
      <w:divBdr>
        <w:top w:val="none" w:sz="0" w:space="0" w:color="auto"/>
        <w:left w:val="none" w:sz="0" w:space="0" w:color="auto"/>
        <w:bottom w:val="none" w:sz="0" w:space="0" w:color="auto"/>
        <w:right w:val="none" w:sz="0" w:space="0" w:color="auto"/>
      </w:divBdr>
    </w:div>
    <w:div w:id="2071463878">
      <w:bodyDiv w:val="1"/>
      <w:marLeft w:val="0"/>
      <w:marRight w:val="0"/>
      <w:marTop w:val="0"/>
      <w:marBottom w:val="0"/>
      <w:divBdr>
        <w:top w:val="none" w:sz="0" w:space="0" w:color="auto"/>
        <w:left w:val="none" w:sz="0" w:space="0" w:color="auto"/>
        <w:bottom w:val="none" w:sz="0" w:space="0" w:color="auto"/>
        <w:right w:val="none" w:sz="0" w:space="0" w:color="auto"/>
      </w:divBdr>
    </w:div>
    <w:div w:id="2074623517">
      <w:bodyDiv w:val="1"/>
      <w:marLeft w:val="0"/>
      <w:marRight w:val="0"/>
      <w:marTop w:val="0"/>
      <w:marBottom w:val="0"/>
      <w:divBdr>
        <w:top w:val="none" w:sz="0" w:space="0" w:color="auto"/>
        <w:left w:val="none" w:sz="0" w:space="0" w:color="auto"/>
        <w:bottom w:val="none" w:sz="0" w:space="0" w:color="auto"/>
        <w:right w:val="none" w:sz="0" w:space="0" w:color="auto"/>
      </w:divBdr>
    </w:div>
    <w:div w:id="212789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milinda.pathirage.org/kappa-architecture.com/" TargetMode="External"/><Relationship Id="rId34" Type="http://schemas.openxmlformats.org/officeDocument/2006/relationships/hyperlink" Target="https://www.enterpriseintegrationpatterns.com/patterns/messaging/CorrelationIdentifier.html" TargetMode="External"/><Relationship Id="rId42" Type="http://schemas.openxmlformats.org/officeDocument/2006/relationships/hyperlink" Target="https://docs.microsoft.com/en-us/azure/architecture/patterns/cqrs" TargetMode="External"/><Relationship Id="rId47" Type="http://schemas.openxmlformats.org/officeDocument/2006/relationships/hyperlink" Target="https://www.confluent.io/blog/event-sourcing-cqrs-stream-processing-apache-kafka-whats-connection/" TargetMode="External"/><Relationship Id="rId50" Type="http://schemas.openxmlformats.org/officeDocument/2006/relationships/hyperlink" Target="https://onyourside.sharepoint.com/sites/SOAPlaybook/SitePages/Pub%20Sub%20Messaging%20Integration%20Pattern.aspx" TargetMode="External"/><Relationship Id="rId55" Type="http://schemas.openxmlformats.org/officeDocument/2006/relationships/image" Target="media/image8.png"/><Relationship Id="rId63" Type="http://schemas.openxmlformats.org/officeDocument/2006/relationships/hyperlink" Target="https://onyourside.sharepoint.com/:b:/r/sites/IT-Architecture/ALT/Shared%20Documents/02%20-%20Capability%20Uplift/ALT%20Initiatives/2017%20ALT%20Decision%20Velocity/Ref%20Spec%20-%20Event%20Streaming/Making_Sense_of_Stream_Processing_Confluent_1.pdf?csf=1&amp;e=hXu7E5" TargetMode="External"/><Relationship Id="rId68" Type="http://schemas.openxmlformats.org/officeDocument/2006/relationships/hyperlink" Target="http://www.confluent.io/product/connectors" TargetMode="External"/><Relationship Id="rId76" Type="http://schemas.openxmlformats.org/officeDocument/2006/relationships/hyperlink" Target="https://onyourside.sharepoint.com/sites/SOAPlaybook/SitePages/Integration%20Architecture.aspx" TargetMode="External"/><Relationship Id="rId84" Type="http://schemas.openxmlformats.org/officeDocument/2006/relationships/hyperlink" Target="http://lambda-architecture.net/" TargetMode="External"/><Relationship Id="rId89" Type="http://schemas.openxmlformats.org/officeDocument/2006/relationships/hyperlink" Target="https://www.dataversity.net/streaming-analytics-101/" TargetMode="External"/><Relationship Id="rId97" Type="http://schemas.openxmlformats.org/officeDocument/2006/relationships/header" Target="header2.xml"/><Relationship Id="rId7" Type="http://schemas.openxmlformats.org/officeDocument/2006/relationships/styles" Target="styles.xml"/><Relationship Id="rId71" Type="http://schemas.openxmlformats.org/officeDocument/2006/relationships/hyperlink" Target="https://www.bmc.com/blogs/event-stream-processing/" TargetMode="External"/><Relationship Id="rId92" Type="http://schemas.openxmlformats.org/officeDocument/2006/relationships/hyperlink" Target="https://medium.com/stream-processing/what-is-stream-processing-1eadfca11b97"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blog.pragmatists.com/retrying-consumer-architecture-in-the-apache-kafka-939ac4cb851a" TargetMode="External"/><Relationship Id="rId11" Type="http://schemas.openxmlformats.org/officeDocument/2006/relationships/endnotes" Target="endnotes.xml"/><Relationship Id="rId24" Type="http://schemas.openxmlformats.org/officeDocument/2006/relationships/hyperlink" Target="https://pages.github.nwie.net/Nationwide/Architecture-Standards/ref-arch/ra-iot.html" TargetMode="External"/><Relationship Id="rId32" Type="http://schemas.openxmlformats.org/officeDocument/2006/relationships/hyperlink" Target="https://kafka.apache.org/documentation/" TargetMode="External"/><Relationship Id="rId37" Type="http://schemas.openxmlformats.org/officeDocument/2006/relationships/image" Target="media/image6.png"/><Relationship Id="rId40" Type="http://schemas.openxmlformats.org/officeDocument/2006/relationships/hyperlink" Target="http://udidahan.com/2009/12/09/clarified-cqrs/" TargetMode="External"/><Relationship Id="rId45" Type="http://schemas.openxmlformats.org/officeDocument/2006/relationships/hyperlink" Target="https://microservices.io/patterns/data/saga.html" TargetMode="External"/><Relationship Id="rId53" Type="http://schemas.openxmlformats.org/officeDocument/2006/relationships/hyperlink" Target="https://www.enterpriseintegrationpatterns.com/patterns/messaging/DatatypeChannel.html" TargetMode="External"/><Relationship Id="rId58" Type="http://schemas.openxmlformats.org/officeDocument/2006/relationships/image" Target="media/image10.png"/><Relationship Id="rId66" Type="http://schemas.openxmlformats.org/officeDocument/2006/relationships/hyperlink" Target="https://docs.confluent.io/current/streams/concepts.html" TargetMode="External"/><Relationship Id="rId74" Type="http://schemas.openxmlformats.org/officeDocument/2006/relationships/hyperlink" Target="https://pages.github.nwie.net/Nationwide/Architecture-Standards/sod/sod-integration.html" TargetMode="External"/><Relationship Id="rId79" Type="http://schemas.openxmlformats.org/officeDocument/2006/relationships/hyperlink" Target="https://docs.confluent.io/current/?_ga=2.77658132.1811372741.1548254355-1588546750.1546463151&amp;_gac=1.90543208.1547235405.Cj0KCQiAmuHhBRD0ARIsAFWyPwgv1LtCBDkIZ0IAOb-fu9-CzOWaHljXswmNfolCiSfzoYVGMCHLpqwaAiISEALw_wcB" TargetMode="External"/><Relationship Id="rId87" Type="http://schemas.openxmlformats.org/officeDocument/2006/relationships/hyperlink" Target="https://medium.com/stream-processing/what-is-stream-processing-1eadfca11b97" TargetMode="External"/><Relationship Id="rId5" Type="http://schemas.openxmlformats.org/officeDocument/2006/relationships/customXml" Target="../customXml/item5.xml"/><Relationship Id="rId61" Type="http://schemas.openxmlformats.org/officeDocument/2006/relationships/hyperlink" Target="https://app.pluralsight.com/library/courses/spark-kafka-cassandra-applying-lambda-architecture/table-of-contents" TargetMode="External"/><Relationship Id="rId82" Type="http://schemas.openxmlformats.org/officeDocument/2006/relationships/hyperlink" Target="https://storm.apache.org/" TargetMode="External"/><Relationship Id="rId90" Type="http://schemas.openxmlformats.org/officeDocument/2006/relationships/hyperlink" Target="https://onyourside.sharepoint.com/:b:/r/sites/IT-Architecture/ALT/Shared%20Documents/02%20-%20Capability%20Uplift/ALT%20Initiatives/2017%20ALT%20Decision%20Velocity/Ref%20Spec%20-%20Event%20Streaming/7714451-dzone-rc254-apachekafka.pdf?csf=1&amp;e=ccYW0C" TargetMode="External"/><Relationship Id="rId95" Type="http://schemas.openxmlformats.org/officeDocument/2006/relationships/header" Target="header1.xml"/><Relationship Id="rId19" Type="http://schemas.openxmlformats.org/officeDocument/2006/relationships/hyperlink" Target="https://pages.github.nwie.net/Nationwide/Architecture-Standards/ref-arch/ra-integration.html" TargetMode="External"/><Relationship Id="rId14" Type="http://schemas.openxmlformats.org/officeDocument/2006/relationships/hyperlink" Target="https://pages.github.nwie.net/Nationwide/Architecture-Standards/sod/sod-polyglot.html" TargetMode="External"/><Relationship Id="rId22" Type="http://schemas.openxmlformats.org/officeDocument/2006/relationships/hyperlink" Target="https://engineering.linkedin.com/distributed-systems/log-what-every-software-engineer-should-know-about-real-time-datas-unifying" TargetMode="External"/><Relationship Id="rId27" Type="http://schemas.openxmlformats.org/officeDocument/2006/relationships/image" Target="media/image3.png"/><Relationship Id="rId30" Type="http://schemas.openxmlformats.org/officeDocument/2006/relationships/hyperlink" Target="https://docs.confluent.io/current/streams/architecture.html" TargetMode="External"/><Relationship Id="rId35" Type="http://schemas.openxmlformats.org/officeDocument/2006/relationships/hyperlink" Target="https://pages.github.nwie.net/Nationwide/Architecture-Standards/ref-arch/ra-integration.html" TargetMode="External"/><Relationship Id="rId43" Type="http://schemas.openxmlformats.org/officeDocument/2006/relationships/hyperlink" Target="https://microservices.io/patterns/data/cqrs.html" TargetMode="External"/><Relationship Id="rId48" Type="http://schemas.openxmlformats.org/officeDocument/2006/relationships/hyperlink" Target="https://www.confluent.io/blog/making-sense-of-stream-processing/" TargetMode="External"/><Relationship Id="rId56" Type="http://schemas.openxmlformats.org/officeDocument/2006/relationships/hyperlink" Target="https://onyourside.sharepoint.com/sites/SOAPlaybook/SitePages/Pub%20Sub%20Messaging%20Integration%20Pattern.aspx" TargetMode="External"/><Relationship Id="rId64" Type="http://schemas.openxmlformats.org/officeDocument/2006/relationships/hyperlink" Target="http://kafka.apache.org/documentation/streams/" TargetMode="External"/><Relationship Id="rId69" Type="http://schemas.openxmlformats.org/officeDocument/2006/relationships/hyperlink" Target="https://www.quora.com/How-is-stream-processing-and-complex-event-processing-CEP-different" TargetMode="External"/><Relationship Id="rId77" Type="http://schemas.openxmlformats.org/officeDocument/2006/relationships/hyperlink" Target="https://www.enterpriseintegrationpatterns.com/index.html" TargetMode="Externa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ww.enterpriseintegrationpatterns.com/patterns/messaging/FileTransferIntegration.html" TargetMode="External"/><Relationship Id="rId72" Type="http://schemas.openxmlformats.org/officeDocument/2006/relationships/hyperlink" Target="https://pages.github.nwie.net/Nationwide/Architecture-Standards/ref-arch/ra-cnp.html" TargetMode="External"/><Relationship Id="rId80" Type="http://schemas.openxmlformats.org/officeDocument/2006/relationships/hyperlink" Target="https://aws.amazon.com/msk/" TargetMode="External"/><Relationship Id="rId85" Type="http://schemas.openxmlformats.org/officeDocument/2006/relationships/hyperlink" Target="http://milinda.pathirage.org/kappa-architecture.com/" TargetMode="External"/><Relationship Id="rId93" Type="http://schemas.openxmlformats.org/officeDocument/2006/relationships/hyperlink" Target="https://aws.amazon.com/streaming-data/" TargetMode="External"/><Relationship Id="rId98"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pages.github.nwie.net/Nationwide/Architecture-Standards/ref-arch/ra-integration.html" TargetMode="External"/><Relationship Id="rId17" Type="http://schemas.microsoft.com/office/2016/09/relationships/commentsIds" Target="commentsIds.xml"/><Relationship Id="rId25" Type="http://schemas.openxmlformats.org/officeDocument/2006/relationships/hyperlink" Target="https://pages.github.nwie.net/Nationwide/Architecture-Standards/ref-arch/ra-iot.html" TargetMode="External"/><Relationship Id="rId33" Type="http://schemas.openxmlformats.org/officeDocument/2006/relationships/hyperlink" Target="https://docs.confluent.io/current/streams/concepts.html" TargetMode="External"/><Relationship Id="rId38" Type="http://schemas.openxmlformats.org/officeDocument/2006/relationships/hyperlink" Target="https://www.confluent.io/blog/event-sourcing-cqrs-stream-processing-apache-kafka-whats-connection/" TargetMode="External"/><Relationship Id="rId46" Type="http://schemas.openxmlformats.org/officeDocument/2006/relationships/image" Target="media/image7.jpg"/><Relationship Id="rId59" Type="http://schemas.openxmlformats.org/officeDocument/2006/relationships/image" Target="media/image11.png"/><Relationship Id="rId67" Type="http://schemas.openxmlformats.org/officeDocument/2006/relationships/hyperlink" Target="https://www.enterpriseintegrationpatterns.com/patterns/messaging/RequestReply.html" TargetMode="External"/><Relationship Id="rId20" Type="http://schemas.openxmlformats.org/officeDocument/2006/relationships/hyperlink" Target="https://pages.github.nwie.net/Nationwide/Architecture-Standards/ref-arch/ra-integration.html" TargetMode="External"/><Relationship Id="rId41" Type="http://schemas.openxmlformats.org/officeDocument/2006/relationships/hyperlink" Target="https://hackernoon.com/1-year-of-event-sourcing-and-cqrs-fb9033ccd1c6" TargetMode="External"/><Relationship Id="rId54" Type="http://schemas.openxmlformats.org/officeDocument/2006/relationships/hyperlink" Target="https://www.enterpriseintegrationpatterns.com/patterns/messaging/ControlBus.html" TargetMode="External"/><Relationship Id="rId62" Type="http://schemas.openxmlformats.org/officeDocument/2006/relationships/image" Target="media/image12.png"/><Relationship Id="rId70" Type="http://schemas.openxmlformats.org/officeDocument/2006/relationships/hyperlink" Target="https://www.quora.com/How-is-stream-processing-and-complex-event-processing-CEP-different" TargetMode="External"/><Relationship Id="rId75" Type="http://schemas.openxmlformats.org/officeDocument/2006/relationships/hyperlink" Target="https://pages.github.nwie.net/Nationwide/Architecture-Standards/ref-arch/ra-ci.html" TargetMode="External"/><Relationship Id="rId83" Type="http://schemas.openxmlformats.org/officeDocument/2006/relationships/hyperlink" Target="https://mapr.com/ebooks/streaming-architecture/chapter-01-why-event-streaming.html" TargetMode="External"/><Relationship Id="rId88" Type="http://schemas.openxmlformats.org/officeDocument/2006/relationships/hyperlink" Target="https://www.slideshare.net/Hadoop_Summit/design-patterns-for-real-time-streaming-data-analytics" TargetMode="External"/><Relationship Id="rId91" Type="http://schemas.openxmlformats.org/officeDocument/2006/relationships/hyperlink" Target="https://onyourside.sharepoint.com/:b:/r/sites/IT-Architecture/ALT/Shared%20Documents/02%20-%20Capability%20Uplift/ALT%20Initiatives/2017%20ALT%20Decision%20Velocity/Ref%20Spec%20-%20Event%20Streaming/9223150-dzone-refcard265-streamprocessing-0523.pdf?csf=1&amp;e=F0B7VH"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5.png"/><Relationship Id="rId49" Type="http://schemas.openxmlformats.org/officeDocument/2006/relationships/hyperlink" Target="https://www.enterpriseintegrationpatterns.com/patterns/messaging/PublishSubscribeChannel.html" TargetMode="External"/><Relationship Id="rId57" Type="http://schemas.openxmlformats.org/officeDocument/2006/relationships/image" Target="media/image9.png"/><Relationship Id="rId10" Type="http://schemas.openxmlformats.org/officeDocument/2006/relationships/footnotes" Target="footnotes.xml"/><Relationship Id="rId31" Type="http://schemas.openxmlformats.org/officeDocument/2006/relationships/hyperlink" Target="https://docs.confluent.io/current/streams/architecture.html" TargetMode="External"/><Relationship Id="rId44" Type="http://schemas.openxmlformats.org/officeDocument/2006/relationships/hyperlink" Target="https://docs.microsoft.com/en-us/azure/architecture/patterns/compensating-transaction" TargetMode="External"/><Relationship Id="rId52" Type="http://schemas.openxmlformats.org/officeDocument/2006/relationships/hyperlink" Target="https://www.enterpriseintegrationpatterns.com/patterns/messaging/MessageChannel.html" TargetMode="External"/><Relationship Id="rId60" Type="http://schemas.openxmlformats.org/officeDocument/2006/relationships/hyperlink" Target="http://lambda-architecture.net/" TargetMode="External"/><Relationship Id="rId65" Type="http://schemas.openxmlformats.org/officeDocument/2006/relationships/hyperlink" Target="https://cwiki.apache.org/confluence/display/KAFKA/Kafka+Stream+Usage+Patterns" TargetMode="External"/><Relationship Id="rId73" Type="http://schemas.openxmlformats.org/officeDocument/2006/relationships/hyperlink" Target="https://pages.github.nwie.net/Nationwide/Architecture-Standards/ref-arch/ra-integration.html" TargetMode="External"/><Relationship Id="rId78" Type="http://schemas.openxmlformats.org/officeDocument/2006/relationships/hyperlink" Target="https://kafka.apache.org/" TargetMode="External"/><Relationship Id="rId81" Type="http://schemas.openxmlformats.org/officeDocument/2006/relationships/hyperlink" Target="https://aws.amazon.com/kinesis/data-firehose/" TargetMode="External"/><Relationship Id="rId86" Type="http://schemas.openxmlformats.org/officeDocument/2006/relationships/hyperlink" Target="https://onyourside.sharepoint.com/:b:/r/sites/IT-Architecture/ALT/Shared%20Documents/02%20-%20Capability%20Uplift/ALT%20Initiatives/2017%20ALT%20Decision%20Velocity/Ref%20Spec%20-%20Event%20Streaming/InfoQ-eMag-Streaming-Architecture-1515445122463.pdf?csf=1&amp;e=4tr10s" TargetMode="External"/><Relationship Id="rId94" Type="http://schemas.openxmlformats.org/officeDocument/2006/relationships/hyperlink" Target="http://radar.oreilly.com/2015/02/variations-in-event-driven-architecture.html"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pages.github.nwie.net/Nationwide/Architecture-Standards/ref-arch/ra-iot.html" TargetMode="External"/><Relationship Id="rId18" Type="http://schemas.openxmlformats.org/officeDocument/2006/relationships/hyperlink" Target="https://pages.github.nwie.net/Nationwide/Architecture-Standards/sod/sod-iot.html" TargetMode="External"/><Relationship Id="rId39" Type="http://schemas.openxmlformats.org/officeDocument/2006/relationships/hyperlink" Target="https://martinfowler.com/bliki/CQR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Nationwide">
      <a:dk1>
        <a:sysClr val="windowText" lastClr="000000"/>
      </a:dk1>
      <a:lt1>
        <a:sysClr val="window" lastClr="FFFFFF"/>
      </a:lt1>
      <a:dk2>
        <a:srgbClr val="1C57A5"/>
      </a:dk2>
      <a:lt2>
        <a:srgbClr val="E0E1DD"/>
      </a:lt2>
      <a:accent1>
        <a:srgbClr val="1C57A5"/>
      </a:accent1>
      <a:accent2>
        <a:srgbClr val="983222"/>
      </a:accent2>
      <a:accent3>
        <a:srgbClr val="7AB800"/>
      </a:accent3>
      <a:accent4>
        <a:srgbClr val="5A447A"/>
      </a:accent4>
      <a:accent5>
        <a:srgbClr val="5E9CAE"/>
      </a:accent5>
      <a:accent6>
        <a:srgbClr val="DD4814"/>
      </a:accent6>
      <a:hlink>
        <a:srgbClr val="002B45"/>
      </a:hlink>
      <a:folHlink>
        <a:srgbClr val="6A1A41"/>
      </a:folHlink>
    </a:clrScheme>
    <a:fontScheme name="Nationwide">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14B7E47CE0994589A0955B0CEA8DF4" ma:contentTypeVersion="20" ma:contentTypeDescription="Create a new document." ma:contentTypeScope="" ma:versionID="ede90c98a143b32d82184b52a3c6a204">
  <xsd:schema xmlns:xsd="http://www.w3.org/2001/XMLSchema" xmlns:xs="http://www.w3.org/2001/XMLSchema" xmlns:p="http://schemas.microsoft.com/office/2006/metadata/properties" xmlns:ns2="e7328df1-5484-4642-8546-edd990a5dab6" xmlns:ns3="16f79f0d-a751-4f6e-8a88-34c321c283a4" targetNamespace="http://schemas.microsoft.com/office/2006/metadata/properties" ma:root="true" ma:fieldsID="09a5589ccf31fcb9dc978af4505504c7" ns2:_="" ns3:_="">
    <xsd:import namespace="e7328df1-5484-4642-8546-edd990a5dab6"/>
    <xsd:import namespace="16f79f0d-a751-4f6e-8a88-34c321c28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2:SharedWithUsers" minOccurs="0"/>
                <xsd:element ref="ns2:SharedWithDetails" minOccurs="0"/>
                <xsd:element ref="ns3:Upd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28df1-5484-4642-8546-edd990a5dab6"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f79f0d-a751-4f6e-8a88-34c321c28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Updatedby" ma:index="18" nillable="true" ma:displayName="Updatedby" ma:list="UserInfo" ma:SharePointGroup="0" ma:internalName="Upd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pdatedby xmlns="16f79f0d-a751-4f6e-8a88-34c321c283a4">
      <UserInfo>
        <DisplayName/>
        <AccountId xsi:nil="true"/>
        <AccountType/>
      </UserInfo>
    </Updatedby>
    <_dlc_DocId xmlns="e7328df1-5484-4642-8546-edd990a5dab6">UQDCPPNQQQUF-2046733061-3954</_dlc_DocId>
    <_dlc_DocIdUrl xmlns="e7328df1-5484-4642-8546-edd990a5dab6">
      <Url>https://onyourside.sharepoint.com/sites/IT-Architecture/ALT/_layouts/15/DocIdRedir.aspx?ID=UQDCPPNQQQUF-2046733061-3954</Url>
      <Description>UQDCPPNQQQUF-2046733061-3954</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Gar161</b:Tag>
    <b:SourceType>InternetSite</b:SourceType>
    <b:Guid>{172E899E-D077-4726-B9FB-4A7CC3292127}</b:Guid>
    <b:Author>
      <b:Author>
        <b:Corporate>Gartner</b:Corporate>
      </b:Author>
    </b:Author>
    <b:Title>Information Delivery</b:Title>
    <b:InternetSiteTitle>Gartner IT Glossary</b:InternetSiteTitle>
    <b:URL>http://www.gartner.com/it-glossary/information-delivery/</b:URL>
    <b:YearAccessed>2016</b:YearAccessed>
    <b:MonthAccessed>September</b:MonthAccessed>
    <b:DayAccessed>22</b:DayAccessed>
    <b:RefOrder>1</b:RefOrder>
  </b:Source>
  <b:Source>
    <b:Tag>How16</b:Tag>
    <b:SourceType>DocumentFromInternetSite</b:SourceType>
    <b:Guid>{0195B4CC-3CB3-48AA-A72D-92F9BD00CBBA}</b:Guid>
    <b:Title>Critical Capabilities for Business Intelligence and Analytics Platforms</b:Title>
    <b:InternetSiteTitle>Gartner</b:InternetSiteTitle>
    <b:Year>2016</b:Year>
    <b:Month>March</b:Month>
    <b:Day>10</b:Day>
    <b:URL>http://www.gartner.com</b:URL>
    <b:Publisher>Gartner, Inc.</b:Publisher>
    <b:Author>
      <b:Author>
        <b:NameList>
          <b:Person>
            <b:Last>Howson</b:Last>
            <b:First>Cindi </b:First>
          </b:Person>
          <b:Person>
            <b:Last>Parenteau</b:Last>
            <b:First>Josh </b:First>
          </b:Person>
          <b:Person>
            <b:Last>Sallam</b:Last>
            <b:Middle>L.</b:Middle>
            <b:First>Rita</b:First>
          </b:Person>
          <b:Person>
            <b:Last>Oestreich</b:Last>
            <b:Middle>W.</b:Middle>
            <b:First>Thomas</b:First>
          </b:Person>
          <b:Person>
            <b:Last>Tapadinhas</b:Last>
            <b:First>Joao </b:First>
          </b:Person>
          <b:Person>
            <b:Last>Schlegel</b:Last>
            <b:First>Kurt</b:First>
          </b:Person>
        </b:NameList>
      </b:Author>
    </b:Author>
    <b:RefOrder>2</b:RefOrder>
  </b:Source>
</b:Sources>
</file>

<file path=customXml/itemProps1.xml><?xml version="1.0" encoding="utf-8"?>
<ds:datastoreItem xmlns:ds="http://schemas.openxmlformats.org/officeDocument/2006/customXml" ds:itemID="{6F691BB8-76B0-47AC-941D-EB44EE9A81AE}">
  <ds:schemaRefs>
    <ds:schemaRef ds:uri="http://schemas.microsoft.com/sharepoint/events"/>
  </ds:schemaRefs>
</ds:datastoreItem>
</file>

<file path=customXml/itemProps2.xml><?xml version="1.0" encoding="utf-8"?>
<ds:datastoreItem xmlns:ds="http://schemas.openxmlformats.org/officeDocument/2006/customXml" ds:itemID="{C15661B0-7C4F-4FFA-A643-EFEA460E2635}">
  <ds:schemaRefs>
    <ds:schemaRef ds:uri="http://schemas.microsoft.com/sharepoint/v3/contenttype/forms"/>
  </ds:schemaRefs>
</ds:datastoreItem>
</file>

<file path=customXml/itemProps3.xml><?xml version="1.0" encoding="utf-8"?>
<ds:datastoreItem xmlns:ds="http://schemas.openxmlformats.org/officeDocument/2006/customXml" ds:itemID="{0B92EA12-26C0-4C75-B365-735C587D3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28df1-5484-4642-8546-edd990a5dab6"/>
    <ds:schemaRef ds:uri="16f79f0d-a751-4f6e-8a88-34c321c28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FE3A74-A988-4CD9-A289-8F83934B136B}">
  <ds:schemaRefs>
    <ds:schemaRef ds:uri="http://purl.org/dc/elements/1.1/"/>
    <ds:schemaRef ds:uri="http://schemas.microsoft.com/office/2006/metadata/properties"/>
    <ds:schemaRef ds:uri="16f79f0d-a751-4f6e-8a88-34c321c283a4"/>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e7328df1-5484-4642-8546-edd990a5dab6"/>
    <ds:schemaRef ds:uri="http://www.w3.org/XML/1998/namespace"/>
  </ds:schemaRefs>
</ds:datastoreItem>
</file>

<file path=customXml/itemProps5.xml><?xml version="1.0" encoding="utf-8"?>
<ds:datastoreItem xmlns:ds="http://schemas.openxmlformats.org/officeDocument/2006/customXml" ds:itemID="{254DE03D-8005-4643-99FC-5D78B0DB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8227</Words>
  <Characters>46894</Characters>
  <Application>Microsoft Office Word</Application>
  <DocSecurity>4</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2019-01-25T02:18:00Z</dcterms:created>
  <dcterms:modified xsi:type="dcterms:W3CDTF">2019-01-25T02:18:00Z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0x010100A214B7E47CE0994589A0955B0CEA8DF4</vt:lpwstr>
  </property>
  <property fmtid="{D5CDD505-2E9C-101B-9397-08002B2CF9AE}" pid="3" name="_dlc_DocIdItemGuid">
    <vt:lpwstr>b2f14945-09f2-4f4a-8d3c-c88fb9c68b63</vt:lpwstr>
  </property>
</Properties>
</file>